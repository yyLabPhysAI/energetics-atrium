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E81B" w14:textId="77777777" w:rsidR="00C27051" w:rsidRDefault="00C27051" w:rsidP="002956ED">
      <w:pPr>
        <w:widowControl w:val="0"/>
        <w:autoSpaceDE w:val="0"/>
        <w:autoSpaceDN w:val="0"/>
        <w:adjustRightInd w:val="0"/>
        <w:spacing w:after="0" w:line="360" w:lineRule="auto"/>
        <w:ind w:left="720" w:firstLine="720"/>
        <w:jc w:val="both"/>
        <w:rPr>
          <w:rFonts w:asciiTheme="majorBidi" w:hAnsiTheme="majorBidi" w:cstheme="majorBidi"/>
          <w:b/>
          <w:bCs/>
          <w:sz w:val="24"/>
          <w:szCs w:val="24"/>
        </w:rPr>
      </w:pPr>
      <w:commentRangeStart w:id="0"/>
      <w:r w:rsidRPr="0040481A">
        <w:rPr>
          <w:rFonts w:asciiTheme="majorBidi" w:hAnsiTheme="majorBidi" w:cstheme="majorBidi"/>
          <w:b/>
          <w:bCs/>
          <w:sz w:val="24"/>
          <w:szCs w:val="24"/>
        </w:rPr>
        <w:t>Materials and Methods</w:t>
      </w:r>
      <w:commentRangeEnd w:id="0"/>
      <w:r w:rsidR="001556AD">
        <w:rPr>
          <w:rStyle w:val="CommentReference"/>
        </w:rPr>
        <w:commentReference w:id="0"/>
      </w:r>
    </w:p>
    <w:p w14:paraId="3AFF0629" w14:textId="77777777" w:rsidR="00D02B2E" w:rsidRPr="0040481A" w:rsidRDefault="00D02B2E"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p>
    <w:p w14:paraId="649C2F21" w14:textId="77777777" w:rsidR="00C27051" w:rsidRDefault="00D02B2E" w:rsidP="00DD5B06">
      <w:pPr>
        <w:widowControl w:val="0"/>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numerical model</w:t>
      </w:r>
    </w:p>
    <w:p w14:paraId="56C8F5D4" w14:textId="77777777" w:rsidR="00AC43D4" w:rsidRPr="005506B4" w:rsidRDefault="001F65EC"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This model is based on the published models of Lindblad et al. </w:t>
      </w:r>
      <w:r>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Pr>
          <w:rFonts w:asciiTheme="majorBidi" w:hAnsiTheme="majorBidi" w:cstheme="majorBidi"/>
          <w:sz w:val="24"/>
          <w:szCs w:val="24"/>
        </w:rPr>
        <w:fldChar w:fldCharType="separate"/>
      </w:r>
      <w:r w:rsidRPr="001F65EC">
        <w:rPr>
          <w:rFonts w:asciiTheme="majorBidi" w:hAnsiTheme="majorBidi" w:cstheme="majorBidi"/>
          <w:noProof/>
          <w:sz w:val="24"/>
          <w:szCs w:val="24"/>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FB4436">
        <w:rPr>
          <w:rFonts w:asciiTheme="majorBidi" w:hAnsiTheme="majorBidi" w:cstheme="majorBidi"/>
          <w:sz w:val="24"/>
          <w:szCs w:val="24"/>
        </w:rPr>
        <w:t xml:space="preserve">Cortassa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[2]</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Nguyen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[3]</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and Yaniv et al. </w:t>
      </w:r>
      <w:r w:rsidR="00FB443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[4]</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w:t>
      </w:r>
      <w:r w:rsidR="002766DD">
        <w:rPr>
          <w:rFonts w:asciiTheme="majorBidi" w:hAnsiTheme="majorBidi" w:cstheme="majorBidi"/>
          <w:sz w:val="24"/>
          <w:szCs w:val="24"/>
        </w:rPr>
        <w:t xml:space="preserve">The model describes </w:t>
      </w:r>
      <w:r w:rsidR="005506B4">
        <w:rPr>
          <w:rFonts w:asciiTheme="majorBidi" w:hAnsiTheme="majorBidi" w:cstheme="majorBidi"/>
          <w:sz w:val="24"/>
          <w:szCs w:val="24"/>
        </w:rPr>
        <w:t>the atrial membrane potential, ionic currents, Ca</w:t>
      </w:r>
      <w:r w:rsidR="005506B4">
        <w:rPr>
          <w:rFonts w:asciiTheme="majorBidi" w:hAnsiTheme="majorBidi" w:cstheme="majorBidi"/>
          <w:sz w:val="24"/>
          <w:szCs w:val="24"/>
          <w:vertAlign w:val="superscript"/>
        </w:rPr>
        <w:t>2+</w:t>
      </w:r>
      <w:r w:rsidR="005506B4">
        <w:rPr>
          <w:rFonts w:asciiTheme="majorBidi" w:hAnsiTheme="majorBidi" w:cstheme="majorBidi"/>
          <w:sz w:val="24"/>
          <w:szCs w:val="24"/>
        </w:rPr>
        <w:t xml:space="preserve"> cycling, energetics and force generation. </w:t>
      </w:r>
    </w:p>
    <w:p w14:paraId="768BB4FB" w14:textId="77777777" w:rsidR="00C27051" w:rsidRPr="0040481A" w:rsidRDefault="00C27051" w:rsidP="00DD5B06">
      <w:pPr>
        <w:widowControl w:val="0"/>
        <w:autoSpaceDE w:val="0"/>
        <w:autoSpaceDN w:val="0"/>
        <w:adjustRightInd w:val="0"/>
        <w:spacing w:after="0" w:line="360" w:lineRule="auto"/>
        <w:jc w:val="both"/>
        <w:rPr>
          <w:rFonts w:asciiTheme="majorBidi" w:hAnsiTheme="majorBidi" w:cstheme="majorBidi"/>
          <w:b/>
          <w:bCs/>
          <w:sz w:val="24"/>
          <w:szCs w:val="24"/>
        </w:rPr>
      </w:pPr>
      <w:r w:rsidRPr="0040481A">
        <w:rPr>
          <w:rFonts w:asciiTheme="majorBidi" w:hAnsiTheme="majorBidi" w:cstheme="majorBidi"/>
          <w:b/>
          <w:bCs/>
          <w:sz w:val="24"/>
          <w:szCs w:val="24"/>
        </w:rPr>
        <w:t>Action potential, membrane currents and intracellular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w:t>
      </w:r>
    </w:p>
    <w:p w14:paraId="68AB01C2"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This part of our model aims to model AP and the intracellular mechanisms of the rabbit atrial cell.</w:t>
      </w:r>
    </w:p>
    <w:p w14:paraId="036F63F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It is based on the model of Lindblad et al. </w:t>
      </w:r>
      <w:r w:rsidR="00DD5B0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00DD5B06">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[1]</w:t>
      </w:r>
      <w:r w:rsidR="00DD5B06">
        <w:rPr>
          <w:rFonts w:asciiTheme="majorBidi" w:hAnsiTheme="majorBidi" w:cstheme="majorBidi"/>
          <w:sz w:val="24"/>
          <w:szCs w:val="24"/>
        </w:rPr>
        <w:fldChar w:fldCharType="end"/>
      </w:r>
      <w:r w:rsidR="00DD5B06">
        <w:rPr>
          <w:rFonts w:asciiTheme="majorBidi" w:hAnsiTheme="majorBidi" w:cstheme="majorBidi"/>
          <w:sz w:val="24"/>
          <w:szCs w:val="24"/>
        </w:rPr>
        <w:t xml:space="preserve"> </w:t>
      </w:r>
      <w:r w:rsidRPr="0040481A">
        <w:rPr>
          <w:rFonts w:asciiTheme="majorBidi" w:hAnsiTheme="majorBidi" w:cstheme="majorBidi"/>
          <w:sz w:val="24"/>
          <w:szCs w:val="24"/>
        </w:rPr>
        <w:t>and consists of two components: an equivalent</w:t>
      </w:r>
    </w:p>
    <w:p w14:paraId="635BCC0E" w14:textId="77777777" w:rsidR="00C27051" w:rsidRPr="0040481A" w:rsidRDefault="000B5CE2"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e</w:t>
      </w:r>
      <w:r w:rsidR="00C27051" w:rsidRPr="0040481A">
        <w:rPr>
          <w:rFonts w:asciiTheme="majorBidi" w:hAnsiTheme="majorBidi" w:cstheme="majorBidi"/>
          <w:sz w:val="24"/>
          <w:szCs w:val="24"/>
        </w:rPr>
        <w:t xml:space="preserve">lectrical circuit corresponding to the sarcolemmal and ionic channels, pumps and exchangers </w:t>
      </w:r>
    </w:p>
    <w:p w14:paraId="53B02B8C"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A) and a model of the intracellular space molecules and SR (Figure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B). The sarcolemma </w:t>
      </w:r>
    </w:p>
    <w:p w14:paraId="28837A5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is modeled as a capacitor (C</w:t>
      </w:r>
      <w:r w:rsidRPr="0040481A">
        <w:rPr>
          <w:rFonts w:asciiTheme="majorBidi" w:hAnsiTheme="majorBidi" w:cstheme="majorBidi"/>
          <w:sz w:val="24"/>
          <w:szCs w:val="24"/>
          <w:vertAlign w:val="subscript"/>
        </w:rPr>
        <w:t>m</w:t>
      </w:r>
      <w:r w:rsidRPr="0040481A">
        <w:rPr>
          <w:rFonts w:asciiTheme="majorBidi" w:hAnsiTheme="majorBidi" w:cstheme="majorBidi"/>
          <w:sz w:val="24"/>
          <w:szCs w:val="24"/>
        </w:rPr>
        <w:t xml:space="preserve"> [pF]), powered by various ionic currents, pumps and exchangers, </w:t>
      </w:r>
    </w:p>
    <w:p w14:paraId="56FA4030"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which have been previously shown to exist in the rabbit atrial cell membrane</w:t>
      </w:r>
      <w:r w:rsidRPr="0040481A">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{"citationItems":[{"id":"ITEM-1","itemData":{"DOI":"10.1098/rspb.1987.0015","ISSN":"00804649","abstract":"Interactions of electrogenic sodium-calcium exchange, calcium channel and sarcoplasmic reticulum in the mammalian heart have been explored by simulation of extracellular calcium transients measured with tetramethylmurexide in rabbit atrium. The approach has been to use the simplest possible formulations of these mechanisms, which together with a minimum number of additional mechanisms allow reconstruction of action potentials, intracellular calcium transients and extracellular calcium transients. A 3:1 sodium-calcium exchange stoichiometry is assumed. Calcium-channel inactivation is assumed to take place by a voltage-dependent mechanism, which is accelerated by a rise in intracellular calcium; intracellular calcium release becomes a major physiological regulator of calcium influx via calcium channels. A calcium release mechanism is assumed, which is both calcium- and voltage-sensitive, and which undergoes prolonged inactivation. 200 microM cytosolic calcium buffer is assumed. For most simulations only instantaneous potassium conductances are simulated so as to study the other mechanisms independently of time- and calcium-dependent outward current. Thus, the model reconstructs extracellular calcium transients and typical action-potential configuration changes during steady-state and non-steady-state stimulation from the mechanisms directly involved in trans-sarcolemmal calcium movements. The model predicts relatively small trans-sarcolemmal calcium movements during regular stimulation (ca. 2 mumol kg-1 fresh mass per excitation); calcium current is fully activated within 2 ms of excitation, inactivation is substantially complete within 30 ms, and sodium-calcium exchange significantly resists repolarization from approximately -30 mV. Net calcium movements many times larger are possible during non-steady-state stimulation. Long action potentials at premature excitations or after inhibition of calcium release can be supported almost exclusively by calcium current (net calcium influx 5-30 mumol kg-1 fresh mass); action potentials during potentiated post-stimulatory contractions can be supported almost exclusively by sodium-calcium exchange (net calcium efflux 4-20 mumol kg-1 fresh mass). Large calcium movements between the extracellular space and the sarcoplasmic reticulum can take place through the cytosol with virtually no contractile activation. The simulations provide integrated explanations of electrical activity, contractile function and trans-sarcolem…","author":[{"dropping-particle":"","family":"Hilgemann","given":"D. W.","non-dropping-particle":"","parse-names":false,"suffix":""},{"dropping-particle":"","family":"Noble","given":"D.","non-dropping-particle":"","parse-names":false,"suffix":""}],"container-title":"Proceedings of the Royal Society of London. Series B, Containing papers of a Biological character. Royal Society (Great Britain)","id":"ITEM-1","issue":"1259","issued":{"date-parts":[["1987"]]},"page":"163-205","title":"Excitation-contraction coupling and extracellular calcium transients in rabbit atrium: reconstruction of basic cellular mechanisms.","type":"article-journal","volume":"230"},"uris":["http://www.mendeley.com/documents/?uuid=6a91b1a7-ff40-3736-ad17-64a59744ec3c"]}],"mendeley":{"formattedCitation":"[5]","plainTextFormattedCitation":"[5]","previouslyFormattedCitation":"[5]"},"properties":{"noteIndex":0},"schema":"https://github.com/citation-style-language/schema/raw/master/csl-citation.json"}</w:instrText>
      </w:r>
      <w:r w:rsidRPr="0040481A">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[5]</w:t>
      </w:r>
      <w:r w:rsidRPr="0040481A">
        <w:rPr>
          <w:rFonts w:asciiTheme="majorBidi" w:hAnsiTheme="majorBidi" w:cstheme="majorBidi"/>
          <w:sz w:val="24"/>
          <w:szCs w:val="24"/>
        </w:rPr>
        <w:fldChar w:fldCharType="end"/>
      </w:r>
      <w:r w:rsidRPr="0040481A">
        <w:rPr>
          <w:rFonts w:asciiTheme="majorBidi" w:hAnsiTheme="majorBidi" w:cstheme="majorBidi"/>
          <w:sz w:val="24"/>
          <w:szCs w:val="24"/>
        </w:rPr>
        <w:t xml:space="preserve">.  We assumed </w:t>
      </w:r>
    </w:p>
    <w:p w14:paraId="597D5BAF"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that the transmembranal potential (V) is spatially uniform and time varying, and that the total net </w:t>
      </w:r>
    </w:p>
    <w:p w14:paraId="3933382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ionic current (I</w:t>
      </w:r>
      <w:r w:rsidRPr="0040481A">
        <w:rPr>
          <w:rFonts w:asciiTheme="majorBidi" w:hAnsiTheme="majorBidi" w:cstheme="majorBidi"/>
          <w:sz w:val="24"/>
          <w:szCs w:val="24"/>
          <w:vertAlign w:val="subscript"/>
        </w:rPr>
        <w:t>net</w:t>
      </w:r>
      <w:r w:rsidRPr="0040481A">
        <w:rPr>
          <w:rFonts w:asciiTheme="majorBidi" w:hAnsiTheme="majorBidi" w:cstheme="majorBidi"/>
          <w:sz w:val="24"/>
          <w:szCs w:val="24"/>
        </w:rPr>
        <w:t xml:space="preserve">) is linearly related to the time derivative of V: </w:t>
      </w:r>
    </w:p>
    <w:p w14:paraId="7CFDA8AC" w14:textId="77777777" w:rsidR="00C27051" w:rsidRPr="0057075B" w:rsidRDefault="001556AD" w:rsidP="00DD5B06">
      <w:pPr>
        <w:pStyle w:val="ListParagraph"/>
        <w:widowControl w:val="0"/>
        <w:numPr>
          <w:ilvl w:val="0"/>
          <w:numId w:val="2"/>
        </w:numPr>
        <w:autoSpaceDE w:val="0"/>
        <w:autoSpaceDN w:val="0"/>
        <w:adjustRightInd w:val="0"/>
        <w:spacing w:after="0" w:line="36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net</m:t>
            </m:r>
          </m:sub>
        </m:sSub>
        <m:r>
          <w:rPr>
            <w:rFonts w:ascii="Cambria Math" w:hAnsi="Cambria Math" w:cstheme="majorBidi"/>
            <w:sz w:val="24"/>
            <w:szCs w:val="24"/>
          </w:rPr>
          <m:t>=</m:t>
        </m:r>
        <m:nary>
          <m:naryPr>
            <m:chr m:val="∑"/>
            <m:limLoc m:val="undOvr"/>
            <m:subHide m:val="1"/>
            <m:supHide m:val="1"/>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ionic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f>
              <m:fPr>
                <m:ctrlPr>
                  <w:rPr>
                    <w:rFonts w:ascii="Cambria Math" w:hAnsi="Cambria Math" w:cstheme="majorBidi"/>
                    <w:i/>
                    <w:sz w:val="24"/>
                    <w:szCs w:val="24"/>
                  </w:rPr>
                </m:ctrlPr>
              </m:fPr>
              <m:num>
                <m:r>
                  <w:rPr>
                    <w:rFonts w:ascii="Cambria Math" w:hAnsi="Cambria Math" w:cstheme="majorBidi"/>
                    <w:sz w:val="24"/>
                    <w:szCs w:val="24"/>
                  </w:rPr>
                  <m:t>dV</m:t>
                </m:r>
              </m:num>
              <m:den>
                <m:r>
                  <w:rPr>
                    <w:rFonts w:ascii="Cambria Math" w:hAnsi="Cambria Math" w:cstheme="majorBidi"/>
                    <w:sz w:val="24"/>
                    <w:szCs w:val="24"/>
                  </w:rPr>
                  <m:t>dt</m:t>
                </m:r>
              </m:den>
            </m:f>
          </m:e>
        </m:nary>
      </m:oMath>
    </w:p>
    <w:p w14:paraId="2A3CC86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This model utilizes Hodgkin-Huxley (HH) based equations in order to characterize each ionic </w:t>
      </w:r>
    </w:p>
    <w:p w14:paraId="78E0928B"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current through the following general equation form:</w:t>
      </w:r>
    </w:p>
    <w:p w14:paraId="5A62E61D"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m:t>
            </m:r>
          </m:sub>
        </m:sSub>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i,1</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i,n</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m:t>
                </m:r>
              </m:sub>
            </m:sSub>
          </m:sup>
        </m:sSup>
        <m:r>
          <w:rPr>
            <w:rFonts w:ascii="Cambria Math" w:hAnsi="Cambria Math" w:cstheme="majorBidi"/>
            <w:sz w:val="24"/>
            <w:szCs w:val="24"/>
          </w:rPr>
          <m:t>(V-</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i</m:t>
            </m:r>
          </m:sub>
        </m:sSub>
        <m:r>
          <w:rPr>
            <w:rFonts w:ascii="Cambria Math" w:hAnsi="Cambria Math" w:cstheme="majorBidi"/>
            <w:sz w:val="24"/>
            <w:szCs w:val="24"/>
          </w:rPr>
          <m:t>)</m:t>
        </m:r>
      </m:oMath>
    </w:p>
    <w:p w14:paraId="1F22DE0C"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hAnsiTheme="majorBidi" w:cstheme="majorBidi"/>
          <w:sz w:val="24"/>
          <w:szCs w:val="24"/>
        </w:rPr>
        <w:t xml:space="preserve">Where </w:t>
      </w:r>
      <w:r w:rsidRPr="0040481A">
        <w:rPr>
          <w:rFonts w:asciiTheme="majorBidi" w:hAnsiTheme="majorBidi" w:cstheme="majorBidi"/>
          <w:i/>
          <w:iCs/>
          <w:sz w:val="24"/>
          <w:szCs w:val="24"/>
        </w:rPr>
        <w:t>E</w:t>
      </w:r>
      <w:r w:rsidRPr="0040481A">
        <w:rPr>
          <w:rFonts w:asciiTheme="majorBidi" w:hAnsiTheme="majorBidi" w:cstheme="majorBidi"/>
          <w:sz w:val="24"/>
          <w:szCs w:val="24"/>
          <w:vertAlign w:val="subscript"/>
        </w:rPr>
        <w:t>i</w:t>
      </w:r>
      <w:r w:rsidRPr="0040481A">
        <w:rPr>
          <w:rFonts w:asciiTheme="majorBidi" w:hAnsiTheme="majorBidi" w:cstheme="majorBidi"/>
          <w:sz w:val="24"/>
          <w:szCs w:val="24"/>
        </w:rPr>
        <w:t xml:space="preserve"> is the Nernst potential for the </w:t>
      </w:r>
      <w:r w:rsidRPr="0040481A">
        <w:rPr>
          <w:rFonts w:asciiTheme="majorBidi" w:hAnsiTheme="majorBidi" w:cstheme="majorBidi"/>
          <w:i/>
          <w:iCs/>
          <w:sz w:val="24"/>
          <w:szCs w:val="24"/>
        </w:rPr>
        <w:t>i</w:t>
      </w:r>
      <w:r w:rsidRPr="0040481A">
        <w:rPr>
          <w:rFonts w:asciiTheme="majorBidi" w:hAnsiTheme="majorBidi" w:cstheme="majorBidi"/>
          <w:sz w:val="24"/>
          <w:szCs w:val="24"/>
        </w:rPr>
        <w:t xml:space="preserve">th ionic species,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oMath>
      <w:r w:rsidRPr="0040481A">
        <w:rPr>
          <w:rFonts w:asciiTheme="majorBidi" w:eastAsiaTheme="minorEastAsia" w:hAnsiTheme="majorBidi" w:cstheme="majorBidi"/>
          <w:sz w:val="24"/>
          <w:szCs w:val="24"/>
        </w:rPr>
        <w:t xml:space="preserve"> is the maximal whole cell conductance for the </w:t>
      </w:r>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 xml:space="preserve">th current, and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i,j</m:t>
            </m:r>
          </m:sub>
        </m:sSub>
      </m:oMath>
      <w:r w:rsidRPr="0040481A">
        <w:rPr>
          <w:rFonts w:asciiTheme="majorBidi" w:eastAsiaTheme="minorEastAsia" w:hAnsiTheme="majorBidi" w:cstheme="majorBidi"/>
          <w:sz w:val="24"/>
          <w:szCs w:val="24"/>
        </w:rPr>
        <w:t xml:space="preserve"> terms are HH-type gating varibales with the exponents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oMath>
      <w:r w:rsidRPr="0040481A">
        <w:rPr>
          <w:rFonts w:asciiTheme="majorBidi" w:eastAsiaTheme="minorEastAsia" w:hAnsiTheme="majorBidi" w:cstheme="majorBidi"/>
          <w:sz w:val="24"/>
          <w:szCs w:val="24"/>
        </w:rPr>
        <w:t xml:space="preserve"> for the </w:t>
      </w:r>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 xml:space="preserve">th ionic current characteristics.  </w:t>
      </w:r>
    </w:p>
    <w:p w14:paraId="17AD4156"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gating variables, through HH equation characteristics, demonstrate first-order kinetics through the general equation: </w:t>
      </w:r>
    </w:p>
    <w:p w14:paraId="6CB044F3"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dy</m:t>
            </m:r>
          </m:num>
          <m:den>
            <m:r>
              <w:rPr>
                <w:rFonts w:ascii="Cambria Math" w:hAnsi="Cambria Math" w:cstheme="majorBidi"/>
                <w:sz w:val="24"/>
                <w:szCs w:val="24"/>
              </w:rPr>
              <m:t>dt</m:t>
            </m:r>
          </m:den>
        </m:f>
        <m:d>
          <m:dPr>
            <m:ctrlPr>
              <w:rPr>
                <w:rFonts w:ascii="Cambria Math" w:hAnsi="Cambria Math" w:cstheme="majorBidi"/>
                <w:i/>
                <w:sz w:val="24"/>
                <w:szCs w:val="24"/>
              </w:rPr>
            </m:ctrlPr>
          </m:dPr>
          <m:e>
            <m:r>
              <w:rPr>
                <w:rFonts w:ascii="Cambria Math" w:hAnsi="Cambria Math" w:cstheme="majorBidi"/>
                <w:sz w:val="24"/>
                <w:szCs w:val="24"/>
              </w:rPr>
              <m:t>V,t</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t>
                </m:r>
              </m:sub>
            </m:sSub>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-y(V,t)</m:t>
            </m:r>
          </m:num>
          <m:den>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y</m:t>
                </m:r>
              </m:sub>
            </m:sSub>
            <m:r>
              <w:rPr>
                <w:rFonts w:ascii="Cambria Math" w:hAnsi="Cambria Math" w:cstheme="majorBidi"/>
                <w:sz w:val="24"/>
                <w:szCs w:val="24"/>
              </w:rPr>
              <m:t>(V)</m:t>
            </m:r>
          </m:den>
        </m:f>
      </m:oMath>
    </w:p>
    <w:p w14:paraId="41520DC5"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t>
            </m:r>
          </m:sub>
        </m:sSub>
      </m:oMath>
      <w:r w:rsidRPr="0040481A">
        <w:rPr>
          <w:rFonts w:asciiTheme="majorBidi" w:eastAsiaTheme="minorEastAsia" w:hAnsiTheme="majorBidi" w:cstheme="majorBidi"/>
          <w:sz w:val="24"/>
          <w:szCs w:val="24"/>
        </w:rPr>
        <w:t xml:space="preserve"> represents the steady-state value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as a function of V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y</m:t>
            </m:r>
          </m:sub>
        </m:sSub>
      </m:oMath>
      <w:r w:rsidRPr="0040481A">
        <w:rPr>
          <w:rFonts w:asciiTheme="majorBidi" w:eastAsiaTheme="minorEastAsia" w:hAnsiTheme="majorBidi" w:cstheme="majorBidi"/>
          <w:sz w:val="24"/>
          <w:szCs w:val="24"/>
        </w:rPr>
        <w:t xml:space="preserve"> is the voltage-dependent time constant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w:t>
      </w:r>
    </w:p>
    <w:p w14:paraId="03E72333"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To summarize, this part our model assumes that: (i) the extracellular ionic concentrations are </w:t>
      </w:r>
      <w:r w:rsidRPr="0040481A">
        <w:rPr>
          <w:rFonts w:asciiTheme="majorBidi" w:eastAsiaTheme="minorEastAsia" w:hAnsiTheme="majorBidi" w:cstheme="majorBidi"/>
          <w:sz w:val="24"/>
          <w:szCs w:val="24"/>
        </w:rPr>
        <w:lastRenderedPageBreak/>
        <w:t>constant, (ii) the model is considered a single component model for the distribution of Na</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K</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xml:space="preserve"> and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(iii) the model equations are based on HH formalism, and (iv) the atrial cell possesses a uniform cylindrical geometry. </w:t>
      </w:r>
    </w:p>
    <w:p w14:paraId="553E0CD4" w14:textId="77777777" w:rsidR="00C27051" w:rsidRPr="0040481A" w:rsidRDefault="00C27051" w:rsidP="00DD5B06">
      <w:pPr>
        <w:widowControl w:val="0"/>
        <w:autoSpaceDE w:val="0"/>
        <w:autoSpaceDN w:val="0"/>
        <w:adjustRightInd w:val="0"/>
        <w:spacing w:after="0" w:line="360" w:lineRule="auto"/>
        <w:jc w:val="center"/>
        <w:rPr>
          <w:rFonts w:asciiTheme="majorBidi" w:eastAsiaTheme="minorEastAsia" w:hAnsiTheme="majorBidi" w:cstheme="majorBidi"/>
          <w:sz w:val="24"/>
          <w:szCs w:val="24"/>
        </w:rPr>
      </w:pPr>
    </w:p>
    <w:p w14:paraId="487F0EC9" w14:textId="298A6201" w:rsidR="00C27051" w:rsidRPr="0040481A" w:rsidRDefault="001556AD" w:rsidP="00DD5B06">
      <w:pPr>
        <w:pStyle w:val="ListParagraph"/>
        <w:keepNext/>
        <w:spacing w:after="0" w:line="360" w:lineRule="auto"/>
        <w:ind w:left="0"/>
        <w:jc w:val="center"/>
        <w:rPr>
          <w:sz w:val="24"/>
          <w:szCs w:val="24"/>
        </w:rPr>
      </w:pPr>
      <w:r>
        <w:rPr>
          <w:noProof/>
        </w:rPr>
        <w:pict w14:anchorId="74422B77">
          <v:shapetype id="_x0000_t202" coordsize="21600,21600" o:spt="202" path="m,l,21600r21600,l21600,xe">
            <v:stroke joinstyle="miter"/>
            <v:path gradientshapeok="t" o:connecttype="rect"/>
          </v:shapetype>
          <v:shape id="Text Box 11" o:spid="_x0000_s1030" type="#_x0000_t202" style="position:absolute;left:0;text-align:left;margin-left:135pt;margin-top:.5pt;width:20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" filled="f" stroked="f" strokeweight=".5pt">
            <v:textbox>
              <w:txbxContent>
                <w:p w14:paraId="4B926A8B" w14:textId="77777777" w:rsidR="00C27051" w:rsidRPr="00FC5F3C" w:rsidRDefault="00C27051" w:rsidP="00C27051">
                  <w:pPr>
                    <w:jc w:val="center"/>
                    <w:rPr>
                      <w:rFonts w:asciiTheme="majorBidi" w:hAnsiTheme="majorBidi" w:cstheme="majorBidi"/>
                      <w:b/>
                      <w:bCs/>
                      <w:sz w:val="24"/>
                      <w:szCs w:val="24"/>
                    </w:rPr>
                  </w:pPr>
                  <w:r w:rsidRPr="00FC5F3C">
                    <w:rPr>
                      <w:rFonts w:asciiTheme="majorBidi" w:hAnsiTheme="majorBidi" w:cstheme="majorBidi"/>
                      <w:b/>
                      <w:bCs/>
                      <w:sz w:val="24"/>
                      <w:szCs w:val="24"/>
                    </w:rPr>
                    <w:t>A</w:t>
                  </w:r>
                </w:p>
              </w:txbxContent>
            </v:textbox>
          </v:shape>
        </w:pict>
      </w:r>
      <w:r>
        <w:rPr>
          <w:noProof/>
        </w:rPr>
        <w:pict w14:anchorId="29B7F678">
          <v:rect id="Rectangle 14" o:spid="_x0000_s1029" style="position:absolute;left:0;text-align:left;margin-left:153pt;margin-top:94pt;width:11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" fillcolor="white [3212]" stroked="f" strokeweight="1pt"/>
        </w:pict>
      </w:r>
      <w:r>
        <w:rPr>
          <w:noProof/>
        </w:rPr>
        <w:pict w14:anchorId="3E879334">
          <v:rect id="Rectangle 13" o:spid="_x0000_s1028" style="position:absolute;left:0;text-align:left;margin-left:151.5pt;margin-top:4pt;width:11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" fillcolor="white [3212]" stroked="f" strokeweight="1pt"/>
        </w:pict>
      </w:r>
      <w:r>
        <w:rPr>
          <w:noProof/>
        </w:rPr>
        <w:pict w14:anchorId="19E6C4BC">
          <v:shape id="Text Box 12" o:spid="_x0000_s1027" type="#_x0000_t202" style="position:absolute;left:0;text-align:left;margin-left:137pt;margin-top:92pt;width:1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" filled="f" stroked="f" strokeweight=".5pt">
            <v:textbox>
              <w:txbxContent>
                <w:p w14:paraId="7DAE3EE4" w14:textId="77777777" w:rsidR="00C27051" w:rsidRPr="00FC5F3C" w:rsidRDefault="00C27051" w:rsidP="00C27051">
                  <w:pPr>
                    <w:jc w:val="center"/>
                    <w:rPr>
                      <w:rFonts w:asciiTheme="majorBidi" w:hAnsiTheme="majorBidi" w:cstheme="majorBidi"/>
                      <w:b/>
                      <w:bCs/>
                      <w:sz w:val="24"/>
                      <w:szCs w:val="24"/>
                    </w:rPr>
                  </w:pPr>
                  <w:r>
                    <w:rPr>
                      <w:rFonts w:asciiTheme="majorBidi" w:hAnsiTheme="majorBidi" w:cstheme="majorBidi"/>
                      <w:b/>
                      <w:bCs/>
                      <w:sz w:val="24"/>
                      <w:szCs w:val="24"/>
                    </w:rPr>
                    <w:t>B</w:t>
                  </w:r>
                </w:p>
              </w:txbxContent>
            </v:textbox>
          </v:shape>
        </w:pict>
      </w:r>
      <w:r w:rsidR="00C27051" w:rsidRPr="0040481A">
        <w:rPr>
          <w:rFonts w:ascii="Times New Roman" w:hAnsi="Times New Roman" w:cs="Times New Roman"/>
          <w:noProof/>
          <w:sz w:val="24"/>
          <w:szCs w:val="24"/>
        </w:rPr>
        <w:drawing>
          <wp:inline distT="0" distB="0" distL="0" distR="0" wp14:anchorId="792A64AF" wp14:editId="6A658396">
            <wp:extent cx="2235054"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054" cy="2468880"/>
                    </a:xfrm>
                    <a:prstGeom prst="rect">
                      <a:avLst/>
                    </a:prstGeom>
                    <a:noFill/>
                  </pic:spPr>
                </pic:pic>
              </a:graphicData>
            </a:graphic>
          </wp:inline>
        </w:drawing>
      </w:r>
    </w:p>
    <w:p w14:paraId="4D6712D4" w14:textId="77777777" w:rsidR="00C27051" w:rsidRPr="0040481A" w:rsidRDefault="00C27051" w:rsidP="00DD5B06">
      <w:pPr>
        <w:pStyle w:val="Caption"/>
        <w:spacing w:line="360" w:lineRule="auto"/>
        <w:jc w:val="both"/>
        <w:rPr>
          <w:rFonts w:asciiTheme="majorBidi" w:hAnsiTheme="majorBidi" w:cstheme="majorBidi"/>
          <w:i w:val="0"/>
          <w:iCs w:val="0"/>
          <w:color w:val="auto"/>
          <w:sz w:val="24"/>
          <w:szCs w:val="24"/>
        </w:rPr>
      </w:pPr>
      <w:r w:rsidRPr="0040481A">
        <w:rPr>
          <w:rFonts w:asciiTheme="majorBidi" w:hAnsiTheme="majorBidi" w:cstheme="majorBidi"/>
          <w:b/>
          <w:bCs/>
          <w:i w:val="0"/>
          <w:iCs w:val="0"/>
          <w:color w:val="auto"/>
          <w:sz w:val="24"/>
          <w:szCs w:val="24"/>
        </w:rPr>
        <w:t xml:space="preserve">Figure </w:t>
      </w:r>
      <w:r w:rsidR="00756D57">
        <w:rPr>
          <w:rFonts w:asciiTheme="majorBidi" w:hAnsiTheme="majorBidi" w:cstheme="majorBidi"/>
          <w:b/>
          <w:bCs/>
          <w:i w:val="0"/>
          <w:iCs w:val="0"/>
          <w:color w:val="auto"/>
          <w:sz w:val="24"/>
          <w:szCs w:val="24"/>
        </w:rPr>
        <w:t>1</w:t>
      </w:r>
      <w:r w:rsidRPr="0040481A">
        <w:rPr>
          <w:rFonts w:asciiTheme="majorBidi" w:hAnsiTheme="majorBidi" w:cstheme="majorBidi"/>
          <w:b/>
          <w:bCs/>
          <w:i w:val="0"/>
          <w:iCs w:val="0"/>
          <w:color w:val="auto"/>
          <w:sz w:val="24"/>
          <w:szCs w:val="24"/>
        </w:rPr>
        <w:t>:</w:t>
      </w:r>
      <w:r w:rsidRPr="0040481A">
        <w:rPr>
          <w:rFonts w:asciiTheme="majorBidi" w:hAnsiTheme="majorBidi" w:cstheme="majorBidi"/>
          <w:i w:val="0"/>
          <w:iCs w:val="0"/>
          <w:color w:val="auto"/>
          <w:sz w:val="24"/>
          <w:szCs w:val="24"/>
        </w:rPr>
        <w:t xml:space="preserve"> The basis of the atrial electrophysiological model: (A) A membrane equivalent circuit. The boxes around the resistors indicate voltage-dependent conductances. The filled portion of boxes demonstrate the time-varying conductances. (B) A fluid compartments model. The intracellular Ca</w:t>
      </w:r>
      <w:r w:rsidRPr="0040481A">
        <w:rPr>
          <w:rFonts w:asciiTheme="majorBidi" w:hAnsiTheme="majorBidi" w:cstheme="majorBidi"/>
          <w:i w:val="0"/>
          <w:iCs w:val="0"/>
          <w:color w:val="auto"/>
          <w:sz w:val="24"/>
          <w:szCs w:val="24"/>
          <w:vertAlign w:val="superscript"/>
        </w:rPr>
        <w:t>2+</w:t>
      </w:r>
      <w:r w:rsidRPr="0040481A">
        <w:rPr>
          <w:rFonts w:asciiTheme="majorBidi" w:hAnsiTheme="majorBidi" w:cstheme="majorBidi"/>
          <w:i w:val="0"/>
          <w:iCs w:val="0"/>
          <w:color w:val="auto"/>
          <w:sz w:val="24"/>
          <w:szCs w:val="24"/>
        </w:rPr>
        <w:t xml:space="preserve"> concentration is buffered by calmodulin and troponin in the cytosol and by calsequestrin in the SR release compartment.   Adapted from </w:t>
      </w:r>
      <w:r w:rsidRPr="0040481A">
        <w:rPr>
          <w:rFonts w:asciiTheme="majorBidi" w:hAnsiTheme="majorBidi" w:cstheme="majorBidi"/>
          <w:i w:val="0"/>
          <w:iCs w:val="0"/>
          <w:color w:val="auto"/>
          <w:sz w:val="24"/>
          <w:szCs w:val="24"/>
        </w:rPr>
        <w:fldChar w:fldCharType="begin" w:fldLock="1"/>
      </w:r>
      <w:r w:rsidR="00FB4436">
        <w:rPr>
          <w:rFonts w:asciiTheme="majorBidi" w:hAnsiTheme="majorBidi" w:cstheme="majorBidi"/>
          <w:i w:val="0"/>
          <w:iCs w:val="0"/>
          <w:color w:val="auto"/>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hAnsiTheme="majorBidi" w:cstheme="majorBidi"/>
          <w:i w:val="0"/>
          <w:iCs w:val="0"/>
          <w:color w:val="auto"/>
          <w:sz w:val="24"/>
          <w:szCs w:val="24"/>
        </w:rPr>
        <w:fldChar w:fldCharType="separate"/>
      </w:r>
      <w:r w:rsidR="001F65EC" w:rsidRPr="001F65EC">
        <w:rPr>
          <w:rFonts w:asciiTheme="majorBidi" w:hAnsiTheme="majorBidi" w:cstheme="majorBidi"/>
          <w:i w:val="0"/>
          <w:iCs w:val="0"/>
          <w:noProof/>
          <w:color w:val="auto"/>
          <w:sz w:val="24"/>
          <w:szCs w:val="24"/>
        </w:rPr>
        <w:t>[1]</w:t>
      </w:r>
      <w:r w:rsidRPr="0040481A">
        <w:rPr>
          <w:rFonts w:asciiTheme="majorBidi" w:hAnsiTheme="majorBidi" w:cstheme="majorBidi"/>
          <w:i w:val="0"/>
          <w:iCs w:val="0"/>
          <w:color w:val="auto"/>
          <w:sz w:val="24"/>
          <w:szCs w:val="24"/>
        </w:rPr>
        <w:fldChar w:fldCharType="end"/>
      </w:r>
      <w:r w:rsidRPr="0040481A">
        <w:rPr>
          <w:rFonts w:asciiTheme="majorBidi" w:hAnsiTheme="majorBidi" w:cstheme="majorBidi"/>
          <w:i w:val="0"/>
          <w:iCs w:val="0"/>
          <w:color w:val="auto"/>
          <w:sz w:val="24"/>
          <w:szCs w:val="24"/>
        </w:rPr>
        <w:t>.</w:t>
      </w:r>
    </w:p>
    <w:p w14:paraId="064A38BE" w14:textId="77777777" w:rsidR="00C27051" w:rsidRPr="0040481A" w:rsidRDefault="00C27051" w:rsidP="00DD5B06">
      <w:pPr>
        <w:spacing w:after="240"/>
        <w:jc w:val="both"/>
        <w:rPr>
          <w:rFonts w:asciiTheme="majorBidi" w:hAnsiTheme="majorBidi" w:cstheme="majorBidi"/>
          <w:sz w:val="24"/>
          <w:szCs w:val="24"/>
        </w:rPr>
      </w:pPr>
      <w:r w:rsidRPr="0040481A">
        <w:rPr>
          <w:rFonts w:asciiTheme="majorBidi" w:hAnsiTheme="majorBidi" w:cstheme="majorBidi"/>
          <w:sz w:val="24"/>
          <w:szCs w:val="24"/>
        </w:rPr>
        <w:t>The reversal (“Nernst”) potentials of the main ions are calculated by:</w:t>
      </w:r>
    </w:p>
    <w:p w14:paraId="686F8FD0" w14:textId="77777777" w:rsidR="00C27051" w:rsidRPr="003F4F3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AED00A5" w14:textId="77777777" w:rsidR="00C27051" w:rsidRPr="003F4F3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13E8ADE" w14:textId="77777777" w:rsidR="00C27051" w:rsidRPr="003F4F3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tl/>
                <w:lang w:bidi="ar-AE"/>
              </w:rPr>
              <m:t>2</m:t>
            </m:r>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en>
                </m:f>
              </m:e>
            </m:d>
          </m:e>
        </m:func>
      </m:oMath>
    </w:p>
    <w:p w14:paraId="276220B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out</m:t>
            </m:r>
          </m:sub>
        </m:sSub>
      </m:oMath>
      <w:r w:rsidRPr="0040481A">
        <w:rPr>
          <w:rFonts w:asciiTheme="majorBidi" w:eastAsiaTheme="minorEastAsia" w:hAnsiTheme="majorBidi" w:cstheme="majorBidi"/>
          <w:sz w:val="24"/>
          <w:szCs w:val="24"/>
        </w:rPr>
        <w:t xml:space="preserve">  are the ion concentrations in the cytoplasm and in the intracellular space accordingly. R is the ideal gas constant; T is the temperature and F is Faraday’s constant.</w:t>
      </w:r>
    </w:p>
    <w:p w14:paraId="7A8E03EA"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membrane potential is calculated by:</w:t>
      </w:r>
    </w:p>
    <w:p w14:paraId="35391661" w14:textId="77777777" w:rsidR="00C27051" w:rsidRPr="001556A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dV</m:t>
            </m:r>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tot</m:t>
                </m:r>
              </m:sub>
            </m:sSub>
            <m:r>
              <w:rPr>
                <w:rFonts w:ascii="Cambria Math" w:hAnsi="Cambria Math" w:cstheme="majorBidi"/>
                <w:sz w:val="24"/>
                <w:szCs w:val="24"/>
                <w:highlight w:val="yellow"/>
                <w:rtl/>
                <w:lang w:bidi="ar-AE"/>
              </w:rPr>
              <m:t>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stim</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m</m:t>
                </m:r>
              </m:sub>
            </m:sSub>
          </m:den>
        </m:f>
      </m:oMath>
    </w:p>
    <w:p w14:paraId="6A1C5024" w14:textId="77777777" w:rsidR="00C27051" w:rsidRPr="00DD5B06" w:rsidRDefault="00C27051" w:rsidP="00DD5B06">
      <w:pPr>
        <w:spacing w:after="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tot</m:t>
            </m:r>
          </m:sub>
        </m:sSub>
      </m:oMath>
      <w:r w:rsidRPr="0040481A">
        <w:rPr>
          <w:rFonts w:asciiTheme="majorBidi" w:eastAsiaTheme="minorEastAsia" w:hAnsiTheme="majorBidi" w:cstheme="majorBidi"/>
          <w:sz w:val="24"/>
          <w:szCs w:val="24"/>
        </w:rPr>
        <w:t xml:space="preserve"> is the total membranal current, calculated in eq. (8</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[6]</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stim</m:t>
            </m:r>
          </m:sub>
        </m:sSub>
      </m:oMath>
      <w:r w:rsidRPr="0040481A">
        <w:rPr>
          <w:rFonts w:asciiTheme="majorBidi" w:eastAsiaTheme="minorEastAsia" w:hAnsiTheme="majorBidi" w:cstheme="majorBidi"/>
          <w:sz w:val="24"/>
          <w:szCs w:val="24"/>
        </w:rPr>
        <w:t xml:space="preserve"> is a stimulus current, if present,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m</m:t>
            </m:r>
          </m:sub>
        </m:sSub>
      </m:oMath>
      <w:r w:rsidRPr="0040481A">
        <w:rPr>
          <w:rFonts w:asciiTheme="majorBidi" w:eastAsiaTheme="minorEastAsia" w:hAnsiTheme="majorBidi" w:cstheme="majorBidi"/>
          <w:sz w:val="24"/>
          <w:szCs w:val="24"/>
        </w:rPr>
        <w:t xml:space="preserve"> is the membrane capacitance.</w:t>
      </w:r>
    </w:p>
    <w:p w14:paraId="5B3B6B2A"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118B0E4A"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EAFF32B"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5F107AA2"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+5.1</m:t>
                        </m:r>
                      </m:num>
                      <m:den>
                        <m:r>
                          <w:rPr>
                            <w:rFonts w:ascii="Cambria Math" w:hAnsi="Cambria Math" w:cstheme="majorBidi"/>
                            <w:sz w:val="24"/>
                            <w:szCs w:val="24"/>
                            <w:highlight w:val="yellow"/>
                            <w:rtl/>
                            <w:lang w:bidi="ar-AE"/>
                          </w:rPr>
                          <m:t>7.4</m:t>
                        </m:r>
                      </m:den>
                    </m:f>
                  </m:e>
                </m:d>
              </m:sup>
            </m:sSup>
          </m:den>
        </m:f>
      </m:oMath>
    </w:p>
    <w:p w14:paraId="163D73AB" w14:textId="77777777" w:rsidR="00C27051" w:rsidRPr="00B62AF6"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4E8B204A"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=9</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25.371</m:t>
                </m:r>
              </m:den>
            </m:f>
          </m:sup>
        </m:sSup>
      </m:oMath>
    </w:p>
    <w:p w14:paraId="4A62A76D" w14:textId="77777777" w:rsidR="00C27051" w:rsidRPr="00B037BE"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=1.3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13.026</m:t>
                </m:r>
              </m:den>
            </m:f>
          </m:sup>
        </m:sSup>
      </m:oMath>
    </w:p>
    <w:p w14:paraId="45BDD3B1" w14:textId="77777777" w:rsidR="00C27051" w:rsidRPr="0057075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1E6F1800"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+47.3921</m:t>
                    </m:r>
                  </m:num>
                  <m:den>
                    <m:r>
                      <w:rPr>
                        <w:rFonts w:ascii="Cambria Math" w:hAnsi="Cambria Math" w:cstheme="majorBidi"/>
                        <w:sz w:val="24"/>
                        <w:szCs w:val="24"/>
                        <w:highlight w:val="yellow"/>
                        <w:rtl/>
                        <w:lang w:bidi="ar-AE"/>
                      </w:rPr>
                      <m:t>18.6603</m:t>
                    </m:r>
                  </m:den>
                </m:f>
              </m:sup>
            </m:sSup>
          </m:den>
        </m:f>
      </m:oMath>
    </w:p>
    <w:p w14:paraId="26F884A7" w14:textId="77777777" w:rsidR="00C27051" w:rsidRPr="00523E3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2705CD8A" w14:textId="77777777" w:rsidR="00C27051" w:rsidRPr="00523E3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=100</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54.645</m:t>
                </m:r>
              </m:den>
            </m:f>
          </m:sup>
        </m:sSup>
      </m:oMath>
    </w:p>
    <w:p w14:paraId="24AAFCED" w14:textId="77777777" w:rsidR="00C27051" w:rsidRPr="00523E3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=656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106.157</m:t>
                </m:r>
              </m:den>
            </m:f>
          </m:sup>
        </m:sSup>
      </m:oMath>
    </w:p>
    <w:p w14:paraId="4EB5E91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fast-delayed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w:t>
      </w:r>
      <m:oMath>
        <m:r>
          <w:rPr>
            <w:rFonts w:ascii="Cambria Math" w:eastAsiaTheme="minorEastAsia" w:hAnsi="Cambria Math" w:cstheme="majorBidi"/>
            <w:sz w:val="24"/>
            <w:szCs w:val="24"/>
          </w:rPr>
          <m:t>V</m:t>
        </m:r>
      </m:oMath>
      <w:r w:rsidRPr="0040481A">
        <w:rPr>
          <w:rFonts w:asciiTheme="majorBidi" w:eastAsiaTheme="minorEastAsia" w:hAnsiTheme="majorBidi" w:cstheme="majorBidi"/>
          <w:sz w:val="24"/>
          <w:szCs w:val="24"/>
        </w:rPr>
        <w:t xml:space="preserve"> is the membrane potential calculated in eq. (7)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K</m:t>
            </m:r>
          </m:sub>
        </m:sSub>
      </m:oMath>
      <w:r w:rsidRPr="0040481A">
        <w:rPr>
          <w:rFonts w:asciiTheme="majorBidi" w:eastAsiaTheme="minorEastAsia" w:hAnsiTheme="majorBidi" w:cstheme="majorBidi"/>
          <w:sz w:val="24"/>
          <w:szCs w:val="24"/>
        </w:rPr>
        <w:t xml:space="preserve"> is the Nernst potential of potassium calculated in eq. (4). *The left option is the actual implementation used in the simulation in Aslanidi and colleagues</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 the right is the equation stated in both the article </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and Lindblad’s model </w:t>
      </w:r>
      <w:r w:rsidRPr="0040481A">
        <w:rPr>
          <w:rFonts w:asciiTheme="majorBidi" w:eastAsiaTheme="minorEastAsia" w:hAnsiTheme="majorBidi" w:cstheme="majorBidi"/>
          <w:sz w:val="24"/>
          <w:szCs w:val="24"/>
        </w:rPr>
        <w:fldChar w:fldCharType="begin" w:fldLock="1"/>
      </w:r>
      <w:r w:rsidR="00FB443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1F65EC" w:rsidRPr="001F65EC">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In our implementation we have both options.</w:t>
      </w:r>
    </w:p>
    <w:p w14:paraId="33BCCF48"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Slow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6D68DD83"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Pr>
          <m:t>n</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6B06DB0E"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dn</m:t>
            </m:r>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r>
              <w:rPr>
                <w:rFonts w:ascii="Cambria Math" w:hAnsi="Cambria Math" w:cstheme="majorBidi"/>
                <w:sz w:val="24"/>
                <w:szCs w:val="24"/>
                <w:highlight w:val="yellow"/>
              </w:rPr>
              <m:t>n</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den>
        </m:f>
      </m:oMath>
    </w:p>
    <w:p w14:paraId="010E9AA8" w14:textId="77777777" w:rsidR="00C27051" w:rsidRPr="00104406"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-0.9</m:t>
                    </m:r>
                  </m:num>
                  <m:den>
                    <m:r>
                      <w:rPr>
                        <w:rFonts w:ascii="Cambria Math" w:hAnsi="Cambria Math" w:cstheme="majorBidi"/>
                        <w:sz w:val="24"/>
                        <w:szCs w:val="24"/>
                        <w:highlight w:val="yellow"/>
                        <w:rtl/>
                        <w:lang w:bidi="ar-AE"/>
                      </w:rPr>
                      <m:t>13.8</m:t>
                    </m:r>
                  </m:den>
                </m:f>
              </m:sup>
            </m:sSup>
          </m:den>
        </m:f>
      </m:oMath>
    </w:p>
    <w:p w14:paraId="284FC82B"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=1.66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69.452</m:t>
                </m:r>
              </m:den>
            </m:f>
          </m:sup>
        </m:sSup>
      </m:oMath>
    </w:p>
    <w:p w14:paraId="17BEE8C0" w14:textId="77777777" w:rsidR="00C27051" w:rsidRPr="00104406"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=0.3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21.826</m:t>
                </m:r>
              </m:den>
            </m:f>
          </m:sup>
        </m:sSup>
      </m:oMath>
    </w:p>
    <w:p w14:paraId="11F3C58A" w14:textId="77777777" w:rsidR="00C11B2C" w:rsidRPr="00C11B2C" w:rsidRDefault="001556AD" w:rsidP="00C11B2C">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den>
        </m:f>
        <m:r>
          <w:rPr>
            <w:rFonts w:ascii="Cambria Math" w:hAnsi="Cambria Math" w:cstheme="majorBidi"/>
            <w:sz w:val="24"/>
            <w:szCs w:val="24"/>
            <w:highlight w:val="yellow"/>
          </w:rPr>
          <m:t>+0.06</m:t>
        </m:r>
      </m:oMath>
    </w:p>
    <w:p w14:paraId="4FEDE84E"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slow 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74F5DE2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Inward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1757556F" w14:textId="77777777" w:rsidR="00C27051" w:rsidRPr="00F90E5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K1</m:t>
            </m:r>
          </m:sub>
        </m:sSub>
        <m:r>
          <w:rPr>
            <w:rFonts w:ascii="Cambria Math" w:hAnsi="Cambria Math" w:cstheme="majorBidi"/>
            <w:sz w:val="24"/>
            <w:szCs w:val="24"/>
            <w:highlight w:val="yellow"/>
          </w:rPr>
          <m:t>=2.5∙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K1</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m,K1</m:t>
                        </m:r>
                      </m:sub>
                    </m:sSub>
                  </m:den>
                </m:f>
              </m:e>
            </m:d>
          </m:e>
          <m:sup>
            <m:r>
              <w:rPr>
                <w:rFonts w:ascii="Cambria Math" w:hAnsi="Cambria Math" w:cstheme="majorBidi"/>
                <w:sz w:val="24"/>
                <w:szCs w:val="24"/>
                <w:highlight w:val="yellow"/>
              </w:rPr>
              <m:t>3</m:t>
            </m:r>
          </m:sup>
        </m:s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1.393</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w:rPr>
                        <w:rFonts w:ascii="Cambria Math" w:hAnsi="Cambria Math" w:cstheme="majorBidi"/>
                        <w:sz w:val="24"/>
                        <w:szCs w:val="24"/>
                        <w:highlight w:val="yellow"/>
                      </w:rPr>
                      <m:t>+3.6</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den>
        </m:f>
      </m:oMath>
    </w:p>
    <w:p w14:paraId="0C7534B5"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is the maximal conductance of the Inward rectifier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m,K1</m:t>
            </m:r>
          </m:sub>
        </m:sSub>
      </m:oMath>
      <w:r w:rsidRPr="0040481A">
        <w:rPr>
          <w:rFonts w:asciiTheme="majorBidi" w:eastAsiaTheme="minorEastAsia" w:hAnsiTheme="majorBidi" w:cstheme="majorBidi"/>
          <w:sz w:val="24"/>
          <w:szCs w:val="24"/>
        </w:rPr>
        <w:t xml:space="preserve"> is the equilibrium binding constant for [K+] dependence of the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channels.</w:t>
      </w:r>
    </w:p>
    <w:p w14:paraId="0773AB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Transient outward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7B9157E4" w14:textId="77777777" w:rsidR="00C27051" w:rsidRPr="001A795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0.35∙g</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r</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0.59</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+ 0.41</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up>
                <m:r>
                  <w:rPr>
                    <w:rFonts w:ascii="Cambria Math" w:hAnsi="Cambria Math" w:cstheme="majorBidi"/>
                    <w:sz w:val="24"/>
                    <w:szCs w:val="24"/>
                    <w:highlight w:val="yellow"/>
                  </w:rPr>
                  <m:t>3</m:t>
                </m:r>
              </m:sup>
            </m:sSubSup>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 xml:space="preserve">0.6 </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up>
                <m:r>
                  <w:rPr>
                    <w:rFonts w:ascii="Cambria Math" w:hAnsi="Cambria Math" w:cstheme="majorBidi"/>
                    <w:sz w:val="24"/>
                    <w:szCs w:val="24"/>
                    <w:highlight w:val="yellow"/>
                  </w:rPr>
                  <m:t>6</m:t>
                </m:r>
              </m:sup>
            </m:sSubSup>
            <m:r>
              <w:rPr>
                <w:rFonts w:ascii="Cambria Math" w:hAnsi="Cambria Math" w:cstheme="majorBidi"/>
                <w:sz w:val="24"/>
                <w:szCs w:val="24"/>
                <w:highlight w:val="yellow"/>
              </w:rPr>
              <m:t>+0.4</m:t>
            </m:r>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1E5AFEE"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dr</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-r</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den>
        </m:f>
      </m:oMath>
    </w:p>
    <w:p w14:paraId="339AF8BB" w14:textId="77777777" w:rsidR="00C27051" w:rsidRPr="001A795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V+15</m:t>
                    </m:r>
                  </m:num>
                  <m:den>
                    <m:r>
                      <w:rPr>
                        <w:rFonts w:ascii="Cambria Math" w:hAnsi="Cambria Math" w:cstheme="majorBidi"/>
                        <w:sz w:val="24"/>
                        <w:szCs w:val="24"/>
                        <w:highlight w:val="yellow"/>
                      </w:rPr>
                      <m:t>5.633</m:t>
                    </m:r>
                  </m:den>
                </m:f>
              </m:sup>
            </m:sSup>
          </m:den>
        </m:f>
      </m:oMath>
    </w:p>
    <w:p w14:paraId="5B44EB68"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=386.6⋅</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12</m:t>
                </m:r>
              </m:den>
            </m:f>
          </m:sup>
        </m:sSup>
      </m:oMath>
    </w:p>
    <w:p w14:paraId="7E07EDF0" w14:textId="77777777" w:rsidR="00C27051" w:rsidRPr="002A51D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=8.011⋅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7.2</m:t>
                </m:r>
              </m:den>
            </m:f>
          </m:sup>
        </m:sSup>
      </m:oMath>
    </w:p>
    <w:p w14:paraId="11400561"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den>
        </m:f>
        <m:r>
          <w:rPr>
            <w:rFonts w:ascii="Cambria Math" w:hAnsi="Cambria Math" w:cstheme="majorBidi"/>
            <w:sz w:val="24"/>
            <w:szCs w:val="24"/>
            <w:highlight w:val="yellow"/>
          </w:rPr>
          <m:t>+0.0004</m:t>
        </m:r>
      </m:oMath>
    </w:p>
    <w:p w14:paraId="601B1102" w14:textId="77777777" w:rsidR="00C27051" w:rsidRPr="002A51D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den>
        </m:f>
      </m:oMath>
    </w:p>
    <w:p w14:paraId="09687177" w14:textId="77777777" w:rsidR="00C27051" w:rsidRPr="002A51D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bookmarkStart w:id="1" w:name="_Hlk6835080"/>
    <w:p w14:paraId="06D59FC0"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0.189</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+0.0204</m:t>
        </m:r>
        <w:bookmarkEnd w:id="1"/>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0.5466</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highlight w:val="yellow"/>
          </w:rPr>
          <m:t>+0.0204</m:t>
        </m:r>
      </m:oMath>
    </w:p>
    <w:p w14:paraId="4C5E411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left option is the actual implementation used in the simulation in Aslandi</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both the article and Lindblad’s model</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56F42656"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den>
        </m:f>
        <m:r>
          <w:rPr>
            <w:rFonts w:ascii="Cambria Math" w:hAnsi="Cambria Math" w:cstheme="majorBidi"/>
            <w:sz w:val="24"/>
            <w:szCs w:val="24"/>
          </w:rPr>
          <m:t xml:space="preserve"> </m:t>
        </m:r>
      </m:oMath>
    </w:p>
    <w:p w14:paraId="6F6F8B4E" w14:textId="77777777" w:rsidR="00C27051" w:rsidRPr="002A51D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p w14:paraId="254015EA"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5.75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V-13.54</m:t>
                    </m:r>
                  </m:num>
                  <m:den>
                    <m:r>
                      <w:rPr>
                        <w:rFonts w:ascii="Cambria Math" w:hAnsi="Cambria Math" w:cstheme="majorBidi"/>
                        <w:sz w:val="24"/>
                        <w:szCs w:val="24"/>
                        <w:highlight w:val="yellow"/>
                      </w:rPr>
                      <m:t>13.97</m:t>
                    </m:r>
                  </m:den>
                </m:f>
              </m:sup>
            </m:sSup>
          </m:den>
        </m:f>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5.75</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+0.45</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V-13.54</m:t>
                        </m:r>
                      </m:num>
                      <m:den>
                        <m:r>
                          <w:rPr>
                            <w:rFonts w:ascii="Cambria Math" w:hAnsi="Cambria Math" w:cstheme="majorBidi"/>
                            <w:sz w:val="24"/>
                            <w:szCs w:val="24"/>
                          </w:rPr>
                          <m:t>13.97</m:t>
                        </m:r>
                      </m:den>
                    </m:f>
                  </m:e>
                </m:d>
              </m:e>
              <m:sup>
                <m:r>
                  <w:rPr>
                    <w:rFonts w:ascii="Cambria Math" w:hAnsi="Cambria Math" w:cstheme="majorBidi"/>
                    <w:sz w:val="24"/>
                    <w:szCs w:val="24"/>
                  </w:rPr>
                  <m:t>2</m:t>
                </m:r>
              </m:sup>
            </m:sSup>
          </m:sup>
        </m:sSup>
      </m:oMath>
    </w:p>
    <w:p w14:paraId="26957F1C" w14:textId="77777777" w:rsidR="00C27051" w:rsidRPr="0040481A" w:rsidRDefault="00C27051" w:rsidP="00DD5B06">
      <w:pPr>
        <w:pStyle w:val="ListParagraph"/>
        <w:jc w:val="both"/>
        <w:rPr>
          <w:rFonts w:ascii="Cambria Math" w:eastAsiaTheme="minorEastAsia" w:hAnsi="Cambria Math" w:cstheme="majorBidi"/>
          <w:sz w:val="24"/>
          <w:szCs w:val="24"/>
          <w:oMath/>
        </w:rPr>
      </w:pPr>
    </w:p>
    <w:p w14:paraId="503A2B7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left option is the actual implementation used in Aslandi’s simulation</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62A33DD7" w14:textId="77777777" w:rsidR="00C27051" w:rsidRPr="005006A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den>
        </m:f>
      </m:oMath>
    </w:p>
    <w:p w14:paraId="2B883C5F" w14:textId="77777777" w:rsidR="00C27051" w:rsidRPr="005006A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 xml:space="preserve">= </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V+50.67</m:t>
                        </m:r>
                      </m:num>
                      <m:den>
                        <m:r>
                          <w:rPr>
                            <w:rFonts w:ascii="Cambria Math" w:hAnsi="Cambria Math" w:cstheme="majorBidi"/>
                            <w:sz w:val="24"/>
                            <w:szCs w:val="24"/>
                            <w:highlight w:val="yellow"/>
                          </w:rPr>
                          <m:t>27.38</m:t>
                        </m:r>
                      </m:den>
                    </m:f>
                  </m:sup>
                </m:sSup>
              </m:den>
            </m:f>
            <m:r>
              <w:rPr>
                <w:rFonts w:ascii="Cambria Math" w:hAnsi="Cambria Math" w:cstheme="majorBidi"/>
                <w:sz w:val="24"/>
                <w:szCs w:val="24"/>
                <w:highlight w:val="yellow"/>
              </w:rPr>
              <m:t>+0.666</m:t>
            </m:r>
          </m:e>
        </m:d>
        <m:r>
          <w:rPr>
            <w:rFonts w:ascii="Cambria Math" w:hAnsi="Cambria Math" w:cstheme="majorBidi"/>
            <w:sz w:val="24"/>
            <w:szCs w:val="24"/>
            <w:highlight w:val="yellow"/>
          </w:rPr>
          <m:t>/1.666</m:t>
        </m:r>
      </m:oMath>
    </w:p>
    <w:p w14:paraId="2480C521" w14:textId="77777777" w:rsidR="00C27051" w:rsidRPr="005006A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0.5</m:t>
                    </m:r>
                  </m:den>
                </m:f>
              </m:sup>
            </m:sSup>
          </m:den>
        </m:f>
        <m:r>
          <w:rPr>
            <w:rFonts w:ascii="Cambria Math" w:hAnsi="Cambria Math" w:cstheme="majorBidi"/>
            <w:sz w:val="24"/>
            <w:szCs w:val="24"/>
            <w:highlight w:val="yellow"/>
          </w:rPr>
          <m:t>+0.5</m:t>
        </m:r>
      </m:oMath>
    </w:p>
    <w:p w14:paraId="7B175AC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K,to</m:t>
            </m:r>
          </m:sub>
        </m:sSub>
        <m:r>
          <w:rPr>
            <w:rFonts w:ascii="Cambria Math" w:eastAsiaTheme="minorEastAsia" w:hAnsi="Cambria Math" w:cstheme="majorBidi"/>
            <w:sz w:val="24"/>
            <w:szCs w:val="24"/>
          </w:rPr>
          <m:t xml:space="preserve"> </m:t>
        </m:r>
      </m:oMath>
      <w:r w:rsidRPr="0040481A">
        <w:rPr>
          <w:rFonts w:asciiTheme="majorBidi" w:eastAsiaTheme="minorEastAsia" w:hAnsiTheme="majorBidi" w:cstheme="majorBidi"/>
          <w:sz w:val="24"/>
          <w:szCs w:val="24"/>
        </w:rPr>
        <w:t xml:space="preserve">is the maximal conductance of the transient outward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4A0366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Sustained outward current</w:t>
      </w:r>
    </w:p>
    <w:p w14:paraId="7F73C85A" w14:textId="77777777" w:rsidR="00C27051" w:rsidRPr="005006A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sus</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sus</m:t>
                </m:r>
              </m:sub>
            </m:sSub>
          </m:e>
        </m:d>
      </m:oMath>
    </w:p>
    <w:p w14:paraId="17DA1624" w14:textId="77777777" w:rsidR="00325C7E"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oMath>
    </w:p>
    <w:p w14:paraId="249016DB" w14:textId="77777777" w:rsidR="00C27051" w:rsidRPr="0040481A"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46C996BE"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ATPase</w:t>
      </w:r>
    </w:p>
    <w:p w14:paraId="3EA8BFEE"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num>
              <m:den>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m,Na</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1.6</m:t>
                </m:r>
              </m:num>
              <m:den>
                <m:r>
                  <w:rPr>
                    <w:rFonts w:ascii="Cambria Math" w:hAnsi="Cambria Math" w:cstheme="majorBidi"/>
                    <w:sz w:val="24"/>
                    <w:szCs w:val="24"/>
                    <w:highlight w:val="yellow"/>
                  </w:rPr>
                  <m:t>1.5+</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40</m:t>
                        </m:r>
                      </m:den>
                    </m:f>
                  </m:sup>
                </m:sSup>
              </m:den>
            </m:f>
          </m:e>
        </m:d>
        <m:r>
          <w:rPr>
            <w:rFonts w:ascii="Cambria Math" w:hAnsi="Cambria Math" w:cstheme="majorBidi"/>
            <w:sz w:val="24"/>
            <w:szCs w:val="24"/>
          </w:rPr>
          <m:t xml:space="preserve">  </m:t>
        </m:r>
      </m:oMath>
    </w:p>
    <w:p w14:paraId="6AD7DD2F" w14:textId="4291B285"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NaK,</m:t>
            </m:r>
            <m:r>
              <m:rPr>
                <m:sty m:val="p"/>
              </m:rPr>
              <w:rPr>
                <w:rFonts w:ascii="Cambria Math" w:eastAsiaTheme="minorEastAsia" w:hAnsi="Cambria Math" w:cstheme="majorBidi"/>
                <w:sz w:val="24"/>
                <w:szCs w:val="24"/>
              </w:rPr>
              <m:t>max</m:t>
            </m:r>
          </m:sub>
        </m:sSub>
      </m:oMath>
      <w:r w:rsidRPr="0040481A">
        <w:rPr>
          <w:rFonts w:asciiTheme="majorBidi" w:eastAsiaTheme="minorEastAsia" w:hAnsiTheme="majorBidi" w:cstheme="majorBidi"/>
          <w:sz w:val="24"/>
          <w:szCs w:val="24"/>
        </w:rPr>
        <w:t xml:space="preserve"> is the maximal current of the Na-K pumps,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m:t>
            </m:r>
          </m:sub>
        </m:sSub>
      </m:oMath>
      <w:r w:rsidRPr="0040481A">
        <w:rPr>
          <w:rFonts w:asciiTheme="majorBidi" w:eastAsiaTheme="minorEastAsia" w:hAnsiTheme="majorBidi" w:cstheme="majorBidi"/>
          <w:sz w:val="24"/>
          <w:szCs w:val="24"/>
        </w:rPr>
        <w:t xml:space="preserve"> is the equilibrium binding constant of potassium to the pump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m,Na</m:t>
            </m:r>
          </m:sub>
        </m:sSub>
      </m:oMath>
      <w:r w:rsidRPr="0040481A">
        <w:rPr>
          <w:rFonts w:asciiTheme="majorBidi" w:eastAsiaTheme="minorEastAsia" w:hAnsiTheme="majorBidi" w:cstheme="majorBidi"/>
          <w:sz w:val="24"/>
          <w:szCs w:val="24"/>
        </w:rPr>
        <w:t xml:space="preserve"> is the equilibrium binding constant of sodium</w:t>
      </w:r>
      <w:r>
        <w:rPr>
          <w:rFonts w:asciiTheme="majorBidi" w:eastAsiaTheme="minorEastAsia" w:hAnsiTheme="majorBidi" w:cstheme="majorBidi"/>
          <w:sz w:val="24"/>
          <w:szCs w:val="24"/>
        </w:rPr>
        <w:t>.</w:t>
      </w:r>
    </w:p>
    <w:p w14:paraId="764D381A"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exchanger (NCX)</w:t>
      </w:r>
    </w:p>
    <w:p w14:paraId="07E1DB78" w14:textId="7DE027B5" w:rsidR="005006AD" w:rsidRPr="005006AD" w:rsidRDefault="001556AD" w:rsidP="005006AD">
      <w:pPr>
        <w:pStyle w:val="ListParagraph"/>
        <w:widowControl w:val="0"/>
        <w:numPr>
          <w:ilvl w:val="0"/>
          <w:numId w:val="2"/>
        </w:numPr>
        <w:autoSpaceDE w:val="0"/>
        <w:autoSpaceDN w:val="0"/>
        <w:adjustRightInd w:val="0"/>
        <w:spacing w:after="0" w:line="360" w:lineRule="auto"/>
        <w:jc w:val="both"/>
        <w:rPr>
          <w:rFonts w:asciiTheme="majorBidi" w:eastAsiaTheme="minorEastAsia" w:hAnsiTheme="majorBidi" w:cstheme="majorBid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0.02</m:t>
            </m:r>
            <m:d>
              <m:dPr>
                <m:ctrlPr>
                  <w:rPr>
                    <w:rFonts w:ascii="Cambria Math" w:hAnsi="Cambria Math" w:cstheme="majorBidi"/>
                    <w:i/>
                    <w:sz w:val="24"/>
                    <w:szCs w:val="24"/>
                    <w:highlight w:val="yellow"/>
                  </w:rPr>
                </m:ctrlPr>
              </m:dPr>
              <m:e>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m:t>
                        </m:r>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 xml:space="preserve"> -</m:t>
                </m:r>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V</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-1</m:t>
                        </m:r>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e>
            </m:d>
          </m:num>
          <m:den>
            <m:r>
              <w:rPr>
                <w:rFonts w:ascii="Cambria Math" w:hAnsi="Cambria Math" w:cstheme="majorBidi"/>
                <w:sz w:val="24"/>
                <w:szCs w:val="24"/>
                <w:highlight w:val="yellow"/>
              </w:rPr>
              <m:t xml:space="preserve">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NaCa</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e>
            </m:d>
          </m:den>
        </m:f>
      </m:oMath>
    </w:p>
    <w:p w14:paraId="1C547CAE" w14:textId="6F8493A1"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the position of Eyring rate theory energy barrier controlling voltage dependence of the NCX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a constant fitted empirically.</w:t>
      </w:r>
    </w:p>
    <w:p w14:paraId="703FD681"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w:t>
      </w: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channels</w:t>
      </w:r>
    </w:p>
    <w:p w14:paraId="5C151503"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m:t>
            </m:r>
          </m:e>
          <m:sup>
            <m:r>
              <w:rPr>
                <w:rFonts w:ascii="Cambria Math" w:hAnsi="Cambria Math" w:cstheme="majorBidi"/>
                <w:sz w:val="24"/>
                <w:szCs w:val="24"/>
                <w:highlight w:val="yellow"/>
              </w:rPr>
              <m:t>3</m:t>
            </m:r>
          </m:sup>
        </m:sSup>
        <m:r>
          <w:rPr>
            <w:rFonts w:ascii="Cambria Math" w:hAnsi="Cambria Math" w:cstheme="majorBidi"/>
            <w:sz w:val="24"/>
            <w:szCs w:val="24"/>
            <w:highlight w:val="yellow"/>
          </w:rPr>
          <m:t>h</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F</m:t>
                </m:r>
              </m:e>
              <m:sup>
                <m:r>
                  <w:rPr>
                    <w:rFonts w:ascii="Cambria Math" w:hAnsi="Cambria Math" w:cstheme="majorBidi"/>
                    <w:sz w:val="24"/>
                    <w:szCs w:val="24"/>
                    <w:highlight w:val="yellow"/>
                  </w:rPr>
                  <m:t>2</m:t>
                </m:r>
              </m:sup>
            </m:sSup>
          </m:num>
          <m:den>
            <m:r>
              <w:rPr>
                <w:rFonts w:ascii="Cambria Math" w:hAnsi="Cambria Math" w:cstheme="majorBidi"/>
                <w:sz w:val="24"/>
                <w:szCs w:val="24"/>
                <w:highlight w:val="yellow"/>
              </w:rPr>
              <m:t>RT</m:t>
            </m:r>
          </m:den>
        </m:f>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2FD40190"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m</m:t>
        </m:r>
      </m:oMath>
    </w:p>
    <w:p w14:paraId="734CB33F" w14:textId="77777777" w:rsidR="00413907" w:rsidRPr="00413907" w:rsidRDefault="001556AD" w:rsidP="00413907">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=-460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60857218" w14:textId="77777777" w:rsidR="00C27051" w:rsidRPr="00D54A9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=18400</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oMath>
    </w:p>
    <w:p w14:paraId="7A76E672"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red"/>
          </w:rPr>
          <m:t>h=0.635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1</m:t>
            </m:r>
          </m:sub>
        </m:sSub>
        <m:r>
          <w:rPr>
            <w:rFonts w:ascii="Cambria Math" w:hAnsi="Cambria Math" w:cstheme="majorBidi"/>
            <w:sz w:val="24"/>
            <w:szCs w:val="24"/>
            <w:highlight w:val="red"/>
          </w:rPr>
          <m:t>+0.635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2</m:t>
            </m:r>
          </m:sub>
        </m:sSub>
      </m:oMath>
    </w:p>
    <w:p w14:paraId="3E739A8D" w14:textId="77777777" w:rsidR="00C27051" w:rsidRPr="00D91D2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den>
        </m:f>
      </m:oMath>
    </w:p>
    <w:p w14:paraId="73FCE5DE"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den>
        </m:f>
      </m:oMath>
    </w:p>
    <w:p w14:paraId="480B5CE6" w14:textId="77777777" w:rsidR="00C27051" w:rsidRPr="00D91D2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den>
        </m:f>
      </m:oMath>
    </w:p>
    <w:p w14:paraId="76F7C914"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=44.9</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V+66.9</m:t>
                </m:r>
              </m:num>
              <m:den>
                <m:r>
                  <w:rPr>
                    <w:rFonts w:ascii="Cambria Math" w:hAnsi="Cambria Math" w:cstheme="majorBidi"/>
                    <w:sz w:val="24"/>
                    <w:szCs w:val="24"/>
                    <w:highlight w:val="yellow"/>
                  </w:rPr>
                  <m:t>5.57</m:t>
                </m:r>
              </m:den>
            </m:f>
          </m:sup>
        </m:sSup>
      </m:oMath>
    </w:p>
    <w:p w14:paraId="1AEA0931" w14:textId="77777777" w:rsidR="00C27051" w:rsidRPr="008370D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1491.0</m:t>
            </m:r>
          </m:num>
          <m:den>
            <m:r>
              <w:rPr>
                <w:rFonts w:ascii="Cambria Math" w:hAnsi="Cambria Math" w:cstheme="majorBidi"/>
                <w:sz w:val="24"/>
                <w:szCs w:val="24"/>
                <w:highlight w:val="yellow"/>
              </w:rPr>
              <m:t>1+323.3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V+94.6</m:t>
                    </m:r>
                  </m:num>
                  <m:den>
                    <m:r>
                      <w:rPr>
                        <w:rFonts w:ascii="Cambria Math" w:hAnsi="Cambria Math" w:cstheme="majorBidi"/>
                        <w:sz w:val="24"/>
                        <w:szCs w:val="24"/>
                        <w:highlight w:val="yellow"/>
                      </w:rPr>
                      <m:t>12.9</m:t>
                    </m:r>
                  </m:den>
                </m:f>
              </m:sup>
            </m:sSup>
          </m:den>
        </m:f>
      </m:oMath>
    </w:p>
    <w:p w14:paraId="1F6F5945" w14:textId="77777777" w:rsidR="00C27051" w:rsidRPr="00D91D2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0.03</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V+40</m:t>
                    </m:r>
                  </m:num>
                  <m:den>
                    <m:r>
                      <w:rPr>
                        <w:rFonts w:ascii="Cambria Math" w:hAnsi="Cambria Math" w:cstheme="majorBidi"/>
                        <w:sz w:val="24"/>
                        <w:szCs w:val="24"/>
                        <w:highlight w:val="yellow"/>
                      </w:rPr>
                      <m:t>6</m:t>
                    </m:r>
                  </m:den>
                </m:f>
              </m:sup>
            </m:sSup>
          </m:den>
        </m:f>
        <m:r>
          <w:rPr>
            <w:rFonts w:ascii="Cambria Math" w:hAnsi="Cambria Math" w:cstheme="majorBidi"/>
            <w:sz w:val="24"/>
            <w:szCs w:val="24"/>
            <w:highlight w:val="yellow"/>
          </w:rPr>
          <m:t xml:space="preserve"> + 0.00015</m:t>
        </m:r>
      </m:oMath>
      <w:r w:rsidR="00C27051" w:rsidRPr="00D91D28">
        <w:rPr>
          <w:rFonts w:ascii="Cambria Math" w:hAnsi="Cambria Math" w:cstheme="majorBidi"/>
          <w:i/>
          <w:sz w:val="24"/>
          <w:szCs w:val="24"/>
          <w:highlight w:val="yellow"/>
        </w:rPr>
        <w:t xml:space="preserve"> (in Lindblad’s paper 0.00035)</w:t>
      </w:r>
    </w:p>
    <w:p w14:paraId="0DC075F3" w14:textId="77777777" w:rsidR="00C27051" w:rsidRPr="00D91D2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0.12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2</m:t>
                    </m:r>
                  </m:den>
                </m:f>
              </m:sup>
            </m:sSup>
          </m:den>
        </m:f>
        <m:r>
          <w:rPr>
            <w:rFonts w:ascii="Cambria Math" w:hAnsi="Cambria Math" w:cstheme="majorBidi"/>
            <w:sz w:val="24"/>
            <w:szCs w:val="24"/>
            <w:highlight w:val="yellow"/>
          </w:rPr>
          <m:t xml:space="preserve"> + 0.00045</m:t>
        </m:r>
      </m:oMath>
      <w:r w:rsidR="00C27051" w:rsidRPr="00D91D28">
        <w:rPr>
          <w:rFonts w:ascii="Cambria Math" w:hAnsi="Cambria Math" w:cstheme="majorBidi"/>
          <w:i/>
          <w:sz w:val="24"/>
          <w:szCs w:val="24"/>
          <w:highlight w:val="yellow"/>
        </w:rPr>
        <w:t xml:space="preserve"> (in Lindblad’s paper 0.00295)</w:t>
      </w:r>
    </w:p>
    <w:p w14:paraId="2B79A28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Membranal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pump</w:t>
      </w:r>
    </w:p>
    <w:p w14:paraId="745BDD51" w14:textId="153E6730" w:rsidR="00C27051" w:rsidRPr="00D91D2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ins w:id="2" w:author="Noam Keidar" w:date="2021-11-17T22:49:00Z">
                <w:rPr>
                  <w:rFonts w:ascii="Cambria Math" w:hAnsi="Cambria Math" w:cstheme="majorBidi"/>
                  <w:sz w:val="24"/>
                  <w:szCs w:val="24"/>
                  <w:highlight w:val="yellow"/>
                </w:rPr>
                <m:t>,</m:t>
              </w:ins>
            </m:r>
            <m:r>
              <w:rPr>
                <w:rFonts w:ascii="Cambria Math" w:hAnsi="Cambria Math" w:cstheme="majorBidi"/>
                <w:sz w:val="24"/>
                <w:szCs w:val="24"/>
                <w:highlight w:val="yellow"/>
              </w:rPr>
              <m:t>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+ 0.0002</m:t>
                </m:r>
              </m:den>
            </m:f>
          </m:e>
        </m:d>
      </m:oMath>
    </w:p>
    <w:p w14:paraId="03465DF2"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Cap,max</m:t>
            </m:r>
          </m:sub>
        </m:sSub>
      </m:oMath>
      <w:r w:rsidRPr="0040481A">
        <w:rPr>
          <w:rFonts w:asciiTheme="majorBidi" w:eastAsiaTheme="minorEastAsia" w:hAnsiTheme="majorBidi" w:cstheme="majorBidi"/>
          <w:sz w:val="24"/>
          <w:szCs w:val="24"/>
        </w:rPr>
        <w:t xml:space="preserve"> is the maximal current of the membranal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pumps.</w:t>
      </w:r>
    </w:p>
    <w:p w14:paraId="3D8EC79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L-type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channels</w:t>
      </w:r>
    </w:p>
    <w:p w14:paraId="298B8197"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Ca,L</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12</m:t>
                        </m:r>
                      </m:den>
                    </m:f>
                  </m:sup>
                </m:s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Ca,L</m:t>
                </m:r>
              </m:sub>
            </m:sSub>
          </m:e>
        </m:d>
      </m:oMath>
    </w:p>
    <w:p w14:paraId="67F73BE5"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12C1A952" w14:textId="77777777" w:rsidR="00C27051" w:rsidRPr="0027100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V+10.95</m:t>
                    </m:r>
                  </m:num>
                  <m:den>
                    <m:r>
                      <w:rPr>
                        <w:rFonts w:ascii="Cambria Math" w:hAnsi="Cambria Math" w:cstheme="majorBidi"/>
                        <w:sz w:val="24"/>
                        <w:szCs w:val="24"/>
                        <w:highlight w:val="yellow"/>
                      </w:rPr>
                      <m:t>6.6</m:t>
                    </m:r>
                  </m:den>
                </m:f>
              </m:sup>
            </m:sSup>
          </m:den>
        </m:f>
      </m:oMath>
    </w:p>
    <w:p w14:paraId="2A895C32" w14:textId="77777777" w:rsidR="00C27051" w:rsidRPr="0027100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72A2C6D9" w14:textId="77777777" w:rsidR="00C27051" w:rsidRPr="0027100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 xml:space="preserve">= -16.72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V+45</m:t>
                    </m:r>
                  </m:num>
                  <m:den>
                    <m:r>
                      <w:rPr>
                        <w:rFonts w:ascii="Cambria Math" w:hAnsi="Cambria Math" w:cstheme="majorBidi"/>
                        <w:sz w:val="24"/>
                        <w:szCs w:val="24"/>
                        <w:highlight w:val="yellow"/>
                      </w:rPr>
                      <m:t>2.5</m:t>
                    </m:r>
                  </m:den>
                </m:f>
              </m:sup>
            </m:sSup>
          </m:den>
        </m:f>
        <m:r>
          <w:rPr>
            <w:rFonts w:ascii="Cambria Math" w:hAnsi="Cambria Math" w:cstheme="majorBidi"/>
            <w:sz w:val="24"/>
            <w:szCs w:val="24"/>
            <w:highlight w:val="yellow"/>
          </w:rPr>
          <m:t>+ 50.0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4.808</m:t>
                    </m:r>
                  </m:den>
                </m:f>
              </m:sup>
            </m:sSup>
          </m:den>
        </m:f>
      </m:oMath>
    </w:p>
    <w:p w14:paraId="69B3671E"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=-4.48</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2.5</m:t>
                    </m:r>
                  </m:den>
                </m:f>
              </m:sup>
            </m:sSup>
          </m:den>
        </m:f>
      </m:oMath>
    </w:p>
    <w:p w14:paraId="2287E682"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52A2BF53" w14:textId="77777777" w:rsidR="00C27051" w:rsidRPr="00D35072"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4892B289" w14:textId="77777777" w:rsidR="00D35072" w:rsidRPr="0091399B" w:rsidRDefault="0091399B"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w:commentRangeStart w:id="3"/>
      <w:commentRangeEnd w:id="3"/>
      <w:r w:rsidRPr="0091399B">
        <w:rPr>
          <w:rStyle w:val="CommentReference"/>
          <w:highlight w:val="yellow"/>
          <w:rtl/>
        </w:rPr>
        <w:lastRenderedPageBreak/>
        <w:commentReference w:id="3"/>
      </w: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f,L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3ED81460"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=-8.49</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4</m:t>
                    </m:r>
                  </m:den>
                </m:f>
              </m:sup>
            </m:sSup>
          </m:den>
        </m:f>
      </m:oMath>
    </w:p>
    <w:p w14:paraId="02928237"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67.922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V+18</m:t>
                    </m:r>
                  </m:num>
                  <m:den>
                    <m:r>
                      <w:rPr>
                        <w:rFonts w:ascii="Cambria Math" w:hAnsi="Cambria Math" w:cstheme="majorBidi"/>
                        <w:sz w:val="24"/>
                        <w:szCs w:val="24"/>
                        <w:highlight w:val="yellow"/>
                      </w:rPr>
                      <m:t>4</m:t>
                    </m:r>
                  </m:den>
                </m:f>
              </m:sup>
            </m:sSup>
          </m:den>
        </m:f>
      </m:oMath>
    </w:p>
    <w:p w14:paraId="499A3B91"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maximal conductance of the L-type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reversal potential for the L-type calcium channels. Note that it doesn’t necessary match the Nernst potential of calcium in the cell.</w:t>
      </w:r>
    </w:p>
    <w:p w14:paraId="3CEBFD60"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T-Type calcium channels</w:t>
      </w:r>
    </w:p>
    <w:p w14:paraId="4464123C"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Ca,T</m:t>
                </m:r>
              </m:sub>
            </m:sSub>
          </m:e>
        </m:d>
      </m:oMath>
    </w:p>
    <w:p w14:paraId="4E1C50C7"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2F53B8FD" w14:textId="77777777" w:rsidR="00C27051" w:rsidRPr="0020137E"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 + 23</m:t>
                        </m:r>
                      </m:e>
                    </m:d>
                  </m:num>
                  <m:den>
                    <m:r>
                      <w:rPr>
                        <w:rFonts w:ascii="Cambria Math" w:hAnsi="Cambria Math" w:cstheme="majorBidi"/>
                        <w:sz w:val="24"/>
                        <w:szCs w:val="24"/>
                        <w:highlight w:val="yellow"/>
                      </w:rPr>
                      <m:t>6.1</m:t>
                    </m:r>
                  </m:den>
                </m:f>
              </m:sup>
            </m:sSup>
          </m:den>
        </m:f>
      </m:oMath>
    </w:p>
    <w:p w14:paraId="39EC7B75"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4048FE29"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V+23.3</m:t>
                </m:r>
              </m:num>
              <m:den>
                <m:r>
                  <w:rPr>
                    <w:rFonts w:ascii="Cambria Math" w:hAnsi="Cambria Math" w:cstheme="majorBidi"/>
                    <w:sz w:val="24"/>
                    <w:szCs w:val="24"/>
                    <w:highlight w:val="yellow"/>
                  </w:rPr>
                  <m:t>30</m:t>
                </m:r>
              </m:den>
            </m:f>
          </m:sup>
        </m:sSup>
      </m:oMath>
    </w:p>
    <w:p w14:paraId="4B4B4FBF"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+ 23.3</m:t>
                </m:r>
              </m:num>
              <m:den>
                <m:r>
                  <w:rPr>
                    <w:rFonts w:ascii="Cambria Math" w:hAnsi="Cambria Math" w:cstheme="majorBidi"/>
                    <w:sz w:val="24"/>
                    <w:szCs w:val="24"/>
                    <w:highlight w:val="yellow"/>
                  </w:rPr>
                  <m:t>30</m:t>
                </m:r>
              </m:den>
            </m:f>
          </m:sup>
        </m:sSup>
      </m:oMath>
    </w:p>
    <w:p w14:paraId="233F3EF6"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C5F1E69" w14:textId="77777777" w:rsidR="00C27051" w:rsidRPr="00DE69F0"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781E8113" w14:textId="77777777" w:rsidR="00C27051" w:rsidRPr="00DE69F0"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54ABB6D" w14:textId="77777777" w:rsidR="00C27051" w:rsidRPr="00DE69F0"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V+75</m:t>
                </m:r>
              </m:num>
              <m:den>
                <m:r>
                  <w:rPr>
                    <w:rFonts w:ascii="Cambria Math" w:hAnsi="Cambria Math" w:cstheme="majorBidi"/>
                    <w:sz w:val="24"/>
                    <w:szCs w:val="24"/>
                    <w:highlight w:val="yellow"/>
                  </w:rPr>
                  <m:t>83.3</m:t>
                </m:r>
              </m:den>
            </m:f>
          </m:sup>
        </m:sSup>
      </m:oMath>
    </w:p>
    <w:p w14:paraId="5F051272"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+ 75</m:t>
                </m:r>
              </m:num>
              <m:den>
                <m:r>
                  <w:rPr>
                    <w:rFonts w:ascii="Cambria Math" w:hAnsi="Cambria Math" w:cstheme="majorBidi"/>
                    <w:sz w:val="24"/>
                    <w:szCs w:val="24"/>
                    <w:highlight w:val="yellow"/>
                  </w:rPr>
                  <m:t>15.38</m:t>
                </m:r>
              </m:den>
            </m:f>
          </m:sup>
        </m:sSup>
      </m:oMath>
    </w:p>
    <w:p w14:paraId="60A1950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maximal conductance of the T-type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reversal potential for the T-type calcium channels. Note that it doesn’t necessary match the Nernst potential of calcium in the cell.</w:t>
      </w:r>
    </w:p>
    <w:p w14:paraId="31DFF44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Background currents</w:t>
      </w:r>
    </w:p>
    <w:p w14:paraId="77AC3358" w14:textId="77777777" w:rsidR="00C27051" w:rsidRPr="00494449"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oMath>
    </w:p>
    <w:p w14:paraId="243A9D19"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w:commentRangeStart w:id="4"/>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w:commentRangeEnd w:id="4"/>
            <m:r>
              <m:rPr>
                <m:sty m:val="p"/>
              </m:rPr>
              <w:rPr>
                <w:rStyle w:val="CommentReference"/>
              </w:rPr>
              <w:commentReference w:id="4"/>
            </m:r>
          </m:e>
        </m:d>
      </m:oMath>
    </w:p>
    <w:p w14:paraId="77A991BC"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Na,b</m:t>
            </m:r>
          </m:sub>
        </m:sSub>
      </m:oMath>
      <w:r w:rsidRPr="0040481A">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Ca,b</m:t>
            </m:r>
          </m:sub>
        </m:sSub>
      </m:oMath>
      <w:r w:rsidRPr="0040481A">
        <w:rPr>
          <w:rFonts w:asciiTheme="majorBidi" w:eastAsiaTheme="minorEastAsia" w:hAnsiTheme="majorBidi" w:cstheme="majorBidi"/>
          <w:sz w:val="24"/>
          <w:szCs w:val="24"/>
        </w:rPr>
        <w:t xml:space="preserve"> are the leakage conductance for sodium and calcium.</w:t>
      </w:r>
    </w:p>
    <w:p w14:paraId="3F48C857" w14:textId="77777777" w:rsidR="00326D13" w:rsidRDefault="00326D13" w:rsidP="00DD5B06">
      <w:pPr>
        <w:spacing w:after="240"/>
        <w:jc w:val="both"/>
        <w:rPr>
          <w:rFonts w:asciiTheme="majorBidi" w:eastAsiaTheme="minorEastAsia" w:hAnsiTheme="majorBidi" w:cstheme="majorBidi"/>
          <w:sz w:val="24"/>
          <w:szCs w:val="24"/>
          <w:u w:val="single"/>
        </w:rPr>
      </w:pPr>
    </w:p>
    <w:p w14:paraId="663A92EF" w14:textId="77777777" w:rsidR="00326D13" w:rsidRDefault="00326D13" w:rsidP="00DD5B06">
      <w:pPr>
        <w:spacing w:after="240"/>
        <w:jc w:val="both"/>
        <w:rPr>
          <w:rFonts w:asciiTheme="majorBidi" w:eastAsiaTheme="minorEastAsia" w:hAnsiTheme="majorBidi" w:cstheme="majorBidi"/>
          <w:sz w:val="24"/>
          <w:szCs w:val="24"/>
          <w:u w:val="single"/>
        </w:rPr>
      </w:pPr>
    </w:p>
    <w:p w14:paraId="7023D92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Total membranal current</w:t>
      </w:r>
    </w:p>
    <w:p w14:paraId="2A4E9073" w14:textId="16094700"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6" w:author="Noam Keidar" w:date="2021-11-17T22:58:00Z">
                  <w:rPr>
                    <w:rFonts w:ascii="Cambria Math" w:hAnsi="Cambria Math" w:cstheme="majorBidi"/>
                    <w:sz w:val="24"/>
                    <w:szCs w:val="24"/>
                  </w:rPr>
                </w:rPrChange>
              </w:rPr>
              <m:t>tot</m:t>
            </m:r>
          </m:sub>
        </m:sSub>
        <m:r>
          <w:rPr>
            <w:rFonts w:ascii="Cambria Math" w:hAnsi="Cambria Math" w:cstheme="majorBidi"/>
            <w:sz w:val="24"/>
            <w:szCs w:val="24"/>
            <w:highlight w:val="red"/>
            <w:rPrChange w:id="7"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8" w:author="Noam Keidar" w:date="2021-11-17T22:58:00Z">
                  <w:rPr>
                    <w:rFonts w:ascii="Cambria Math" w:hAnsi="Cambria Math" w:cstheme="majorBidi"/>
                    <w:sz w:val="24"/>
                    <w:szCs w:val="24"/>
                  </w:rPr>
                </w:rPrChange>
              </w:rPr>
              <m:t>I</m:t>
            </m:r>
          </m:e>
          <m:sub>
            <m:r>
              <w:del w:id="9" w:author="Noam Keidar" w:date="2021-11-17T22:48:00Z">
                <w:rPr>
                  <w:rFonts w:ascii="Cambria Math" w:hAnsi="Cambria Math" w:cstheme="majorBidi"/>
                  <w:sz w:val="24"/>
                  <w:szCs w:val="24"/>
                  <w:highlight w:val="red"/>
                  <w:rPrChange w:id="10" w:author="Noam Keidar" w:date="2021-11-17T22:58:00Z">
                    <w:rPr>
                      <w:rFonts w:ascii="Cambria Math" w:hAnsi="Cambria Math" w:cstheme="majorBidi"/>
                      <w:sz w:val="24"/>
                      <w:szCs w:val="24"/>
                    </w:rPr>
                  </w:rPrChange>
                </w:rPr>
                <m:t>k</m:t>
              </w:del>
            </m:r>
            <m:r>
              <w:ins w:id="11" w:author="Noam Keidar" w:date="2021-11-17T22:48:00Z">
                <w:rPr>
                  <w:rFonts w:ascii="Cambria Math" w:hAnsi="Cambria Math" w:cstheme="majorBidi"/>
                  <w:sz w:val="24"/>
                  <w:szCs w:val="24"/>
                  <w:highlight w:val="red"/>
                  <w:rPrChange w:id="12" w:author="Noam Keidar" w:date="2021-11-17T22:58:00Z">
                    <w:rPr>
                      <w:rFonts w:ascii="Cambria Math" w:hAnsi="Cambria Math" w:cstheme="majorBidi"/>
                      <w:sz w:val="24"/>
                      <w:szCs w:val="24"/>
                    </w:rPr>
                  </w:rPrChange>
                </w:rPr>
                <m:t>K</m:t>
              </w:ins>
            </m:r>
            <m:r>
              <w:rPr>
                <w:rFonts w:ascii="Cambria Math" w:hAnsi="Cambria Math" w:cstheme="majorBidi"/>
                <w:sz w:val="24"/>
                <w:szCs w:val="24"/>
                <w:highlight w:val="red"/>
                <w:rPrChange w:id="13" w:author="Noam Keidar" w:date="2021-11-17T22:58:00Z">
                  <w:rPr>
                    <w:rFonts w:ascii="Cambria Math" w:hAnsi="Cambria Math" w:cstheme="majorBidi"/>
                    <w:sz w:val="24"/>
                    <w:szCs w:val="24"/>
                  </w:rPr>
                </w:rPrChange>
              </w:rPr>
              <m:t>,r</m:t>
            </m:r>
          </m:sub>
        </m:sSub>
        <m:r>
          <w:rPr>
            <w:rFonts w:ascii="Cambria Math" w:hAnsi="Cambria Math" w:cstheme="majorBidi"/>
            <w:sz w:val="24"/>
            <w:szCs w:val="24"/>
            <w:highlight w:val="red"/>
            <w:rPrChange w:id="14"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16" w:author="Noam Keidar" w:date="2021-11-17T22:58:00Z">
                  <w:rPr>
                    <w:rFonts w:ascii="Cambria Math" w:hAnsi="Cambria Math" w:cstheme="majorBidi"/>
                    <w:sz w:val="24"/>
                    <w:szCs w:val="24"/>
                  </w:rPr>
                </w:rPrChange>
              </w:rPr>
              <m:t>K,s</m:t>
            </m:r>
          </m:sub>
        </m:sSub>
        <m:r>
          <w:rPr>
            <w:rFonts w:ascii="Cambria Math" w:hAnsi="Cambria Math" w:cstheme="majorBidi"/>
            <w:sz w:val="24"/>
            <w:szCs w:val="24"/>
            <w:highlight w:val="red"/>
            <w:rPrChange w:id="17"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8"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19" w:author="Noam Keidar" w:date="2021-11-17T22:58:00Z">
                  <w:rPr>
                    <w:rFonts w:ascii="Cambria Math" w:hAnsi="Cambria Math" w:cstheme="majorBidi"/>
                    <w:sz w:val="24"/>
                    <w:szCs w:val="24"/>
                  </w:rPr>
                </w:rPrChange>
              </w:rPr>
              <m:t>K1</m:t>
            </m:r>
          </m:sub>
        </m:sSub>
        <m:r>
          <w:rPr>
            <w:rFonts w:ascii="Cambria Math" w:hAnsi="Cambria Math" w:cstheme="majorBidi"/>
            <w:sz w:val="24"/>
            <w:szCs w:val="24"/>
            <w:highlight w:val="red"/>
            <w:rPrChange w:id="20"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1"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2" w:author="Noam Keidar" w:date="2021-11-17T22:58:00Z">
                  <w:rPr>
                    <w:rFonts w:ascii="Cambria Math" w:hAnsi="Cambria Math" w:cstheme="majorBidi"/>
                    <w:sz w:val="24"/>
                    <w:szCs w:val="24"/>
                  </w:rPr>
                </w:rPrChange>
              </w:rPr>
              <m:t>K,to</m:t>
            </m:r>
          </m:sub>
        </m:sSub>
        <m:r>
          <w:rPr>
            <w:rFonts w:ascii="Cambria Math" w:hAnsi="Cambria Math" w:cstheme="majorBidi"/>
            <w:sz w:val="24"/>
            <w:szCs w:val="24"/>
            <w:highlight w:val="red"/>
            <w:rPrChange w:id="23"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4"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5" w:author="Noam Keidar" w:date="2021-11-17T22:58:00Z">
                  <w:rPr>
                    <w:rFonts w:ascii="Cambria Math" w:hAnsi="Cambria Math" w:cstheme="majorBidi"/>
                    <w:sz w:val="24"/>
                    <w:szCs w:val="24"/>
                  </w:rPr>
                </w:rPrChange>
              </w:rPr>
              <m:t>NaK</m:t>
            </m:r>
          </m:sub>
        </m:sSub>
        <m:r>
          <w:rPr>
            <w:rFonts w:ascii="Cambria Math" w:hAnsi="Cambria Math" w:cstheme="majorBidi"/>
            <w:sz w:val="24"/>
            <w:szCs w:val="24"/>
            <w:highlight w:val="red"/>
            <w:rPrChange w:id="26"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7"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8" w:author="Noam Keidar" w:date="2021-11-17T22:58:00Z">
                  <w:rPr>
                    <w:rFonts w:ascii="Cambria Math" w:hAnsi="Cambria Math" w:cstheme="majorBidi"/>
                    <w:sz w:val="24"/>
                    <w:szCs w:val="24"/>
                  </w:rPr>
                </w:rPrChange>
              </w:rPr>
              <m:t>NaCa</m:t>
            </m:r>
          </m:sub>
        </m:sSub>
        <m:r>
          <w:rPr>
            <w:rFonts w:ascii="Cambria Math" w:hAnsi="Cambria Math" w:cstheme="majorBidi"/>
            <w:sz w:val="24"/>
            <w:szCs w:val="24"/>
            <w:highlight w:val="red"/>
            <w:rPrChange w:id="29"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30"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1" w:author="Noam Keidar" w:date="2021-11-17T22:58:00Z">
                  <w:rPr>
                    <w:rFonts w:ascii="Cambria Math" w:hAnsi="Cambria Math" w:cstheme="majorBidi"/>
                    <w:sz w:val="24"/>
                    <w:szCs w:val="24"/>
                  </w:rPr>
                </w:rPrChange>
              </w:rPr>
              <m:t>Na</m:t>
            </m:r>
          </m:sub>
        </m:sSub>
        <m:r>
          <w:rPr>
            <w:rFonts w:ascii="Cambria Math" w:hAnsi="Cambria Math" w:cstheme="majorBidi"/>
            <w:sz w:val="24"/>
            <w:szCs w:val="24"/>
            <w:highlight w:val="red"/>
            <w:rPrChange w:id="32"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33"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4" w:author="Noam Keidar" w:date="2021-11-17T22:58:00Z">
                  <w:rPr>
                    <w:rFonts w:ascii="Cambria Math" w:hAnsi="Cambria Math" w:cstheme="majorBidi"/>
                    <w:sz w:val="24"/>
                    <w:szCs w:val="24"/>
                  </w:rPr>
                </w:rPrChange>
              </w:rPr>
              <m:t>Na,b</m:t>
            </m:r>
          </m:sub>
        </m:sSub>
        <m:r>
          <w:rPr>
            <w:rFonts w:ascii="Cambria Math" w:hAnsi="Cambria Math" w:cstheme="majorBidi"/>
            <w:sz w:val="24"/>
            <w:szCs w:val="24"/>
            <w:highlight w:val="red"/>
            <w:rPrChange w:id="35"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36" w:author="Noam Keidar" w:date="2021-11-17T22:58:00Z">
                  <w:rPr>
                    <w:rFonts w:ascii="Cambria Math" w:hAnsi="Cambria Math" w:cstheme="majorBidi"/>
                    <w:sz w:val="24"/>
                    <w:szCs w:val="24"/>
                  </w:rPr>
                </w:rPrChange>
              </w:rPr>
              <m:t>I</m:t>
            </m:r>
          </m:e>
          <m:sub>
            <m:r>
              <w:ins w:id="37" w:author="Noam Keidar" w:date="2021-11-17T22:49:00Z">
                <w:rPr>
                  <w:rFonts w:ascii="Cambria Math" w:hAnsi="Cambria Math" w:cstheme="majorBidi"/>
                  <w:sz w:val="24"/>
                  <w:szCs w:val="24"/>
                  <w:highlight w:val="red"/>
                  <w:rPrChange w:id="38" w:author="Noam Keidar" w:date="2021-11-17T22:58:00Z">
                    <w:rPr>
                      <w:rFonts w:ascii="Cambria Math" w:hAnsi="Cambria Math" w:cstheme="majorBidi"/>
                      <w:sz w:val="24"/>
                      <w:szCs w:val="24"/>
                    </w:rPr>
                  </w:rPrChange>
                </w:rPr>
                <m:t>Ca,L</m:t>
              </w:ins>
            </m:r>
            <m:d>
              <m:dPr>
                <m:ctrlPr>
                  <w:del w:id="39" w:author="Noam Keidar" w:date="2021-11-17T22:49:00Z">
                    <w:rPr>
                      <w:rFonts w:ascii="Cambria Math" w:hAnsi="Cambria Math" w:cstheme="majorBidi"/>
                      <w:i/>
                      <w:sz w:val="24"/>
                      <w:szCs w:val="24"/>
                      <w:highlight w:val="red"/>
                    </w:rPr>
                  </w:del>
                </m:ctrlPr>
              </m:dPr>
              <m:e>
                <m:r>
                  <w:del w:id="40" w:author="Noam Keidar" w:date="2021-11-17T22:49:00Z">
                    <w:rPr>
                      <w:rFonts w:ascii="Cambria Math" w:hAnsi="Cambria Math" w:cstheme="majorBidi"/>
                      <w:sz w:val="24"/>
                      <w:szCs w:val="24"/>
                      <w:highlight w:val="red"/>
                      <w:rPrChange w:id="41" w:author="Noam Keidar" w:date="2021-11-17T22:58:00Z">
                        <w:rPr>
                          <w:rFonts w:ascii="Cambria Math" w:hAnsi="Cambria Math" w:cstheme="majorBidi"/>
                          <w:sz w:val="24"/>
                          <w:szCs w:val="24"/>
                        </w:rPr>
                      </w:rPrChange>
                    </w:rPr>
                    <m:t>Ca,L</m:t>
                  </w:del>
                </m:r>
              </m:e>
            </m:d>
          </m:sub>
        </m:sSub>
        <m:r>
          <w:rPr>
            <w:rFonts w:ascii="Cambria Math" w:hAnsi="Cambria Math" w:cstheme="majorBidi"/>
            <w:sz w:val="24"/>
            <w:szCs w:val="24"/>
            <w:highlight w:val="red"/>
            <w:rPrChange w:id="42"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43"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44" w:author="Noam Keidar" w:date="2021-11-17T22:58:00Z">
                  <w:rPr>
                    <w:rFonts w:ascii="Cambria Math" w:hAnsi="Cambria Math" w:cstheme="majorBidi"/>
                    <w:sz w:val="24"/>
                    <w:szCs w:val="24"/>
                  </w:rPr>
                </w:rPrChange>
              </w:rPr>
              <m:t>Ca,T</m:t>
            </m:r>
          </m:sub>
        </m:sSub>
        <m:r>
          <w:rPr>
            <w:rFonts w:ascii="Cambria Math" w:hAnsi="Cambria Math" w:cstheme="majorBidi"/>
            <w:sz w:val="24"/>
            <w:szCs w:val="24"/>
            <w:highlight w:val="red"/>
            <w:rPrChange w:id="45"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46"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47" w:author="Noam Keidar" w:date="2021-11-17T22:58:00Z">
                  <w:rPr>
                    <w:rFonts w:ascii="Cambria Math" w:hAnsi="Cambria Math" w:cstheme="majorBidi"/>
                    <w:sz w:val="24"/>
                    <w:szCs w:val="24"/>
                  </w:rPr>
                </w:rPrChange>
              </w:rPr>
              <m:t>Ca</m:t>
            </m:r>
            <m:r>
              <w:ins w:id="48" w:author="Noam Keidar" w:date="2021-11-17T22:49:00Z">
                <w:rPr>
                  <w:rFonts w:ascii="Cambria Math" w:hAnsi="Cambria Math" w:cstheme="majorBidi"/>
                  <w:sz w:val="24"/>
                  <w:szCs w:val="24"/>
                  <w:highlight w:val="red"/>
                  <w:rPrChange w:id="49" w:author="Noam Keidar" w:date="2021-11-17T22:58:00Z">
                    <w:rPr>
                      <w:rFonts w:ascii="Cambria Math" w:hAnsi="Cambria Math" w:cstheme="majorBidi"/>
                      <w:sz w:val="24"/>
                      <w:szCs w:val="24"/>
                    </w:rPr>
                  </w:rPrChange>
                </w:rPr>
                <m:t>,</m:t>
              </w:ins>
            </m:r>
            <m:r>
              <w:rPr>
                <w:rFonts w:ascii="Cambria Math" w:hAnsi="Cambria Math" w:cstheme="majorBidi"/>
                <w:sz w:val="24"/>
                <w:szCs w:val="24"/>
                <w:highlight w:val="red"/>
                <w:rPrChange w:id="50" w:author="Noam Keidar" w:date="2021-11-17T22:58:00Z">
                  <w:rPr>
                    <w:rFonts w:ascii="Cambria Math" w:hAnsi="Cambria Math" w:cstheme="majorBidi"/>
                    <w:sz w:val="24"/>
                    <w:szCs w:val="24"/>
                  </w:rPr>
                </w:rPrChange>
              </w:rPr>
              <m:t>p</m:t>
            </m:r>
          </m:sub>
        </m:sSub>
        <m:r>
          <w:rPr>
            <w:rFonts w:ascii="Cambria Math" w:hAnsi="Cambria Math" w:cstheme="majorBidi"/>
            <w:sz w:val="24"/>
            <w:szCs w:val="24"/>
            <w:highlight w:val="red"/>
            <w:rPrChange w:id="51"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52"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3" w:author="Noam Keidar" w:date="2021-11-17T22:58:00Z">
                  <w:rPr>
                    <w:rFonts w:ascii="Cambria Math" w:hAnsi="Cambria Math" w:cstheme="majorBidi"/>
                    <w:sz w:val="24"/>
                    <w:szCs w:val="24"/>
                  </w:rPr>
                </w:rPrChange>
              </w:rPr>
              <m:t>Ca,b</m:t>
            </m:r>
          </m:sub>
        </m:sSub>
        <m:r>
          <w:rPr>
            <w:rFonts w:ascii="Cambria Math" w:hAnsi="Cambria Math" w:cstheme="majorBidi"/>
            <w:sz w:val="24"/>
            <w:szCs w:val="24"/>
            <w:highlight w:val="red"/>
            <w:rPrChange w:id="54" w:author="Noam Keidar" w:date="2021-11-17T22:58:00Z">
              <w:rPr>
                <w:rFonts w:ascii="Cambria Math" w:hAnsi="Cambria Math" w:cstheme="majorBidi"/>
                <w:sz w:val="24"/>
                <w:szCs w:val="24"/>
              </w:rPr>
            </w:rPrChange>
          </w:rPr>
          <m:t>+</m:t>
        </m:r>
        <w:commentRangeStart w:id="55"/>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56"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7" w:author="Noam Keidar" w:date="2021-11-17T22:58:00Z">
                  <w:rPr>
                    <w:rFonts w:ascii="Cambria Math" w:hAnsi="Cambria Math" w:cstheme="majorBidi"/>
                    <w:sz w:val="24"/>
                    <w:szCs w:val="24"/>
                  </w:rPr>
                </w:rPrChange>
              </w:rPr>
              <m:t>sus</m:t>
            </m:r>
          </m:sub>
        </m:sSub>
        <w:commentRangeEnd w:id="55"/>
        <m:r>
          <m:rPr>
            <m:sty m:val="p"/>
          </m:rPr>
          <w:rPr>
            <w:rStyle w:val="CommentReference"/>
          </w:rPr>
          <w:commentReference w:id="55"/>
        </m:r>
      </m:oMath>
    </w:p>
    <w:p w14:paraId="230859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Sodium</w:t>
      </w:r>
      <w:r w:rsidR="009C13EB">
        <w:rPr>
          <w:rFonts w:asciiTheme="majorBidi" w:eastAsiaTheme="minorEastAsia" w:hAnsiTheme="majorBidi" w:cstheme="majorBidi"/>
          <w:sz w:val="24"/>
          <w:szCs w:val="24"/>
          <w:u w:val="single"/>
        </w:rPr>
        <w:t xml:space="preserve"> and potassium</w:t>
      </w:r>
      <w:r w:rsidRPr="0040481A">
        <w:rPr>
          <w:rFonts w:asciiTheme="majorBidi" w:eastAsiaTheme="minorEastAsia" w:hAnsiTheme="majorBidi" w:cstheme="majorBidi"/>
          <w:sz w:val="24"/>
          <w:szCs w:val="24"/>
          <w:u w:val="single"/>
        </w:rPr>
        <w:t xml:space="preserve"> concentration in cytoplasm</w:t>
      </w:r>
    </w:p>
    <w:p w14:paraId="1252058B" w14:textId="77777777" w:rsidR="00C27051" w:rsidRPr="00510720"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Change w:id="58" w:author="Noam Keidar" w:date="2021-11-17T23:15:00Z">
            <w:rPr>
              <w:rFonts w:ascii="Cambria Math" w:hAnsi="Cambria Math" w:cstheme="majorBidi"/>
              <w:i/>
              <w:sz w:val="24"/>
              <w:szCs w:val="24"/>
            </w:rPr>
          </w:rPrChange>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Change w:id="59" w:author="Noam Keidar" w:date="2021-11-17T23:15:00Z">
                  <w:rPr>
                    <w:rFonts w:ascii="Cambria Math" w:hAnsi="Cambria Math" w:cstheme="majorBidi"/>
                    <w:sz w:val="24"/>
                    <w:szCs w:val="24"/>
                  </w:rPr>
                </w:rPrChange>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Change w:id="60" w:author="Noam Keidar" w:date="2021-11-17T23:15:00Z">
                          <w:rPr>
                            <w:rFonts w:ascii="Cambria Math" w:hAnsi="Cambria Math" w:cstheme="majorBidi"/>
                            <w:sz w:val="24"/>
                            <w:szCs w:val="24"/>
                          </w:rPr>
                        </w:rPrChange>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Change w:id="61" w:author="Noam Keidar" w:date="2021-11-17T23:15:00Z">
                              <w:rPr>
                                <w:rFonts w:ascii="Cambria Math" w:hAnsi="Cambria Math" w:cstheme="majorBidi"/>
                                <w:sz w:val="24"/>
                                <w:szCs w:val="24"/>
                              </w:rPr>
                            </w:rPrChange>
                          </w:rPr>
                          <m:t>a</m:t>
                        </m:r>
                      </m:e>
                      <m:sup>
                        <m:r>
                          <w:rPr>
                            <w:rFonts w:ascii="Cambria Math" w:hAnsi="Cambria Math" w:cstheme="majorBidi"/>
                            <w:sz w:val="24"/>
                            <w:szCs w:val="24"/>
                            <w:highlight w:val="yellow"/>
                            <w:rPrChange w:id="62" w:author="Noam Keidar" w:date="2021-11-17T23:15:00Z">
                              <w:rPr>
                                <w:rFonts w:ascii="Cambria Math" w:hAnsi="Cambria Math" w:cstheme="majorBidi"/>
                                <w:sz w:val="24"/>
                                <w:szCs w:val="24"/>
                              </w:rPr>
                            </w:rPrChange>
                          </w:rPr>
                          <m:t>+</m:t>
                        </m:r>
                      </m:sup>
                    </m:sSup>
                  </m:e>
                </m:d>
              </m:e>
              <m:sub>
                <m:r>
                  <w:rPr>
                    <w:rFonts w:ascii="Cambria Math" w:hAnsi="Cambria Math" w:cstheme="majorBidi"/>
                    <w:sz w:val="24"/>
                    <w:szCs w:val="24"/>
                    <w:highlight w:val="yellow"/>
                    <w:rPrChange w:id="63" w:author="Noam Keidar" w:date="2021-11-17T23:15:00Z">
                      <w:rPr>
                        <w:rFonts w:ascii="Cambria Math" w:hAnsi="Cambria Math" w:cstheme="majorBidi"/>
                        <w:sz w:val="24"/>
                        <w:szCs w:val="24"/>
                      </w:rPr>
                    </w:rPrChange>
                  </w:rPr>
                  <m:t>in</m:t>
                </m:r>
              </m:sub>
            </m:sSub>
          </m:num>
          <m:den>
            <m:r>
              <w:rPr>
                <w:rFonts w:ascii="Cambria Math" w:hAnsi="Cambria Math" w:cstheme="majorBidi"/>
                <w:sz w:val="24"/>
                <w:szCs w:val="24"/>
                <w:highlight w:val="yellow"/>
                <w:rPrChange w:id="64" w:author="Noam Keidar" w:date="2021-11-17T23:15:00Z">
                  <w:rPr>
                    <w:rFonts w:ascii="Cambria Math" w:hAnsi="Cambria Math" w:cstheme="majorBidi"/>
                    <w:sz w:val="24"/>
                    <w:szCs w:val="24"/>
                  </w:rPr>
                </w:rPrChange>
              </w:rPr>
              <m:t>dt</m:t>
            </m:r>
          </m:den>
        </m:f>
        <m:r>
          <w:rPr>
            <w:rFonts w:ascii="Cambria Math" w:hAnsi="Cambria Math" w:cstheme="majorBidi"/>
            <w:sz w:val="24"/>
            <w:szCs w:val="24"/>
            <w:highlight w:val="yellow"/>
            <w:rPrChange w:id="65" w:author="Noam Keidar" w:date="2021-11-17T23:15:00Z">
              <w:rPr>
                <w:rFonts w:ascii="Cambria Math" w:hAnsi="Cambria Math" w:cstheme="majorBidi"/>
                <w:sz w:val="24"/>
                <w:szCs w:val="24"/>
              </w:rPr>
            </w:rPrChang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Change w:id="66"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67"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68" w:author="Noam Keidar" w:date="2021-11-17T23:15:00Z">
                      <w:rPr>
                        <w:rFonts w:ascii="Cambria Math" w:hAnsi="Cambria Math" w:cstheme="majorBidi"/>
                        <w:sz w:val="24"/>
                        <w:szCs w:val="24"/>
                      </w:rPr>
                    </w:rPrChange>
                  </w:rPr>
                  <m:t>NaK</m:t>
                </m:r>
              </m:sub>
            </m:sSub>
            <m:r>
              <w:rPr>
                <w:rFonts w:ascii="Cambria Math" w:hAnsi="Cambria Math" w:cstheme="majorBidi"/>
                <w:sz w:val="24"/>
                <w:szCs w:val="24"/>
                <w:highlight w:val="yellow"/>
                <w:rPrChange w:id="69"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0"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1" w:author="Noam Keidar" w:date="2021-11-17T23:15:00Z">
                      <w:rPr>
                        <w:rFonts w:ascii="Cambria Math" w:hAnsi="Cambria Math" w:cstheme="majorBidi"/>
                        <w:sz w:val="24"/>
                        <w:szCs w:val="24"/>
                      </w:rPr>
                    </w:rPrChange>
                  </w:rPr>
                  <m:t>NaCa</m:t>
                </m:r>
              </m:sub>
            </m:sSub>
            <m:r>
              <w:rPr>
                <w:rFonts w:ascii="Cambria Math" w:hAnsi="Cambria Math" w:cstheme="majorBidi"/>
                <w:sz w:val="24"/>
                <w:szCs w:val="24"/>
                <w:highlight w:val="yellow"/>
                <w:rPrChange w:id="72"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3"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4" w:author="Noam Keidar" w:date="2021-11-17T23:15:00Z">
                      <w:rPr>
                        <w:rFonts w:ascii="Cambria Math" w:hAnsi="Cambria Math" w:cstheme="majorBidi"/>
                        <w:sz w:val="24"/>
                        <w:szCs w:val="24"/>
                      </w:rPr>
                    </w:rPrChange>
                  </w:rPr>
                  <m:t>Na,b</m:t>
                </m:r>
              </m:sub>
            </m:sSub>
            <m:r>
              <w:rPr>
                <w:rFonts w:ascii="Cambria Math" w:hAnsi="Cambria Math" w:cstheme="majorBidi"/>
                <w:sz w:val="24"/>
                <w:szCs w:val="24"/>
                <w:highlight w:val="yellow"/>
                <w:rPrChange w:id="75"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6"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7" w:author="Noam Keidar" w:date="2021-11-17T23:15:00Z">
                      <w:rPr>
                        <w:rFonts w:ascii="Cambria Math" w:hAnsi="Cambria Math" w:cstheme="majorBidi"/>
                        <w:sz w:val="24"/>
                        <w:szCs w:val="24"/>
                      </w:rPr>
                    </w:rPrChange>
                  </w:rPr>
                  <m:t>Na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8" w:author="Noam Keidar" w:date="2021-11-17T23:15:00Z">
                      <w:rPr>
                        <w:rFonts w:ascii="Cambria Math" w:hAnsi="Cambria Math" w:cstheme="majorBidi"/>
                        <w:sz w:val="24"/>
                        <w:szCs w:val="24"/>
                      </w:rPr>
                    </w:rPrChange>
                  </w:rPr>
                  <m:t>V</m:t>
                </m:r>
              </m:e>
              <m:sub>
                <m:r>
                  <w:rPr>
                    <w:rFonts w:ascii="Cambria Math" w:hAnsi="Cambria Math" w:cstheme="majorBidi"/>
                    <w:sz w:val="24"/>
                    <w:szCs w:val="24"/>
                    <w:highlight w:val="yellow"/>
                    <w:rPrChange w:id="79" w:author="Noam Keidar" w:date="2021-11-17T23:15:00Z">
                      <w:rPr>
                        <w:rFonts w:ascii="Cambria Math" w:hAnsi="Cambria Math" w:cstheme="majorBidi"/>
                        <w:sz w:val="24"/>
                        <w:szCs w:val="24"/>
                      </w:rPr>
                    </w:rPrChange>
                  </w:rPr>
                  <m:t>i</m:t>
                </m:r>
              </m:sub>
            </m:sSub>
            <m:r>
              <w:rPr>
                <w:rFonts w:ascii="Cambria Math" w:hAnsi="Cambria Math" w:cstheme="majorBidi"/>
                <w:sz w:val="24"/>
                <w:szCs w:val="24"/>
                <w:highlight w:val="yellow"/>
                <w:rPrChange w:id="80" w:author="Noam Keidar" w:date="2021-11-17T23:15:00Z">
                  <w:rPr>
                    <w:rFonts w:ascii="Cambria Math" w:hAnsi="Cambria Math" w:cstheme="majorBidi"/>
                    <w:sz w:val="24"/>
                    <w:szCs w:val="24"/>
                  </w:rPr>
                </w:rPrChange>
              </w:rPr>
              <m:t>F</m:t>
            </m:r>
          </m:den>
        </m:f>
      </m:oMath>
    </w:p>
    <w:p w14:paraId="6FAB5213" w14:textId="77777777" w:rsidR="009C13EB" w:rsidRPr="00510720" w:rsidRDefault="001556AD" w:rsidP="009C13EB">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81"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82"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Change w:id="83"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84"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85" w:author="Noam Keidar" w:date="2021-11-17T23:16:00Z">
                      <w:rPr>
                        <w:rFonts w:ascii="Cambria Math" w:hAnsi="Cambria Math" w:cstheme="majorBidi"/>
                        <w:sz w:val="24"/>
                        <w:szCs w:val="24"/>
                      </w:rPr>
                    </w:rPrChange>
                  </w:rPr>
                  <m:t>out</m:t>
                </m:r>
              </m:sub>
            </m:sSub>
          </m:num>
          <m:den>
            <m:r>
              <w:rPr>
                <w:rFonts w:ascii="Cambria Math" w:hAnsi="Cambria Math" w:cstheme="majorBidi"/>
                <w:sz w:val="24"/>
                <w:szCs w:val="24"/>
                <w:highlight w:val="red"/>
                <w:rPrChange w:id="86"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87"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
            </m:ctrlPr>
          </m:fPr>
          <m:num>
            <w:commentRangeStart w:id="88"/>
            <m:r>
              <w:rPr>
                <w:rFonts w:ascii="Cambria Math" w:hAnsi="Cambria Math" w:cstheme="majorBidi"/>
                <w:sz w:val="24"/>
                <w:szCs w:val="24"/>
                <w:highlight w:val="red"/>
                <w:rPrChange w:id="89"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0"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1" w:author="Noam Keidar" w:date="2021-11-17T23:16:00Z">
                      <w:rPr>
                        <w:rFonts w:ascii="Cambria Math" w:hAnsi="Cambria Math" w:cstheme="majorBidi"/>
                        <w:sz w:val="24"/>
                        <w:szCs w:val="24"/>
                      </w:rPr>
                    </w:rPrChange>
                  </w:rPr>
                  <m:t>NaK</m:t>
                </m:r>
              </m:sub>
            </m:sSub>
            <w:commentRangeEnd w:id="88"/>
            <m:r>
              <m:rPr>
                <m:sty m:val="p"/>
              </m:rPr>
              <w:rPr>
                <w:rStyle w:val="CommentReference"/>
              </w:rPr>
              <w:commentReference w:id="88"/>
            </m:r>
            <m:r>
              <w:rPr>
                <w:rFonts w:ascii="Cambria Math" w:hAnsi="Cambria Math" w:cstheme="majorBidi"/>
                <w:sz w:val="24"/>
                <w:szCs w:val="24"/>
                <w:highlight w:val="red"/>
                <w:rPrChange w:id="92"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3"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4"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95"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6"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7"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98"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9"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00"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01"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02"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03"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04"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05" w:author="Noam Keidar" w:date="2021-11-17T23:16:00Z">
                      <w:rPr>
                        <w:rFonts w:ascii="Cambria Math" w:hAnsi="Cambria Math" w:cstheme="majorBidi"/>
                        <w:sz w:val="24"/>
                        <w:szCs w:val="24"/>
                      </w:rPr>
                    </w:rPrChange>
                  </w:rPr>
                  <m:t>c</m:t>
                </m:r>
              </m:sub>
            </m:sSub>
            <m:r>
              <w:rPr>
                <w:rFonts w:ascii="Cambria Math" w:hAnsi="Cambria Math" w:cstheme="majorBidi"/>
                <w:sz w:val="24"/>
                <w:szCs w:val="24"/>
                <w:highlight w:val="red"/>
                <w:rPrChange w:id="106" w:author="Noam Keidar" w:date="2021-11-17T23:16:00Z">
                  <w:rPr>
                    <w:rFonts w:ascii="Cambria Math" w:hAnsi="Cambria Math" w:cstheme="majorBidi"/>
                    <w:sz w:val="24"/>
                    <w:szCs w:val="24"/>
                  </w:rPr>
                </w:rPrChange>
              </w:rPr>
              <m:t>F</m:t>
            </m:r>
          </m:den>
        </m:f>
      </m:oMath>
    </w:p>
    <w:p w14:paraId="1A78A608" w14:textId="77777777" w:rsidR="009C13EB" w:rsidRPr="00510720" w:rsidRDefault="001556AD" w:rsidP="00F874F4">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107"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108"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Change w:id="109"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110"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111" w:author="Noam Keidar" w:date="2021-11-17T23:16:00Z">
                      <w:rPr>
                        <w:rFonts w:ascii="Cambria Math" w:hAnsi="Cambria Math" w:cstheme="majorBidi"/>
                        <w:sz w:val="24"/>
                        <w:szCs w:val="24"/>
                      </w:rPr>
                    </w:rPrChange>
                  </w:rPr>
                  <m:t>in</m:t>
                </m:r>
              </m:sub>
            </m:sSub>
          </m:num>
          <m:den>
            <m:r>
              <w:rPr>
                <w:rFonts w:ascii="Cambria Math" w:hAnsi="Cambria Math" w:cstheme="majorBidi"/>
                <w:sz w:val="24"/>
                <w:szCs w:val="24"/>
                <w:highlight w:val="red"/>
                <w:rPrChange w:id="112"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113"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114"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15"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16" w:author="Noam Keidar" w:date="2021-11-17T23:16:00Z">
                      <w:rPr>
                        <w:rFonts w:ascii="Cambria Math" w:hAnsi="Cambria Math" w:cstheme="majorBidi"/>
                        <w:sz w:val="24"/>
                        <w:szCs w:val="24"/>
                      </w:rPr>
                    </w:rPrChange>
                  </w:rPr>
                  <m:t>NaK</m:t>
                </m:r>
              </m:sub>
            </m:sSub>
            <m:r>
              <w:rPr>
                <w:rFonts w:ascii="Cambria Math" w:hAnsi="Cambria Math" w:cstheme="majorBidi"/>
                <w:sz w:val="24"/>
                <w:szCs w:val="24"/>
                <w:highlight w:val="red"/>
                <w:rPrChange w:id="117"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18"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19"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120"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1"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2"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123"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4"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5"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26"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7"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8"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9"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30" w:author="Noam Keidar" w:date="2021-11-17T23:16:00Z">
                      <w:rPr>
                        <w:rFonts w:ascii="Cambria Math" w:hAnsi="Cambria Math" w:cstheme="majorBidi"/>
                        <w:sz w:val="24"/>
                        <w:szCs w:val="24"/>
                      </w:rPr>
                    </w:rPrChange>
                  </w:rPr>
                  <m:t>i</m:t>
                </m:r>
              </m:sub>
            </m:sSub>
            <m:r>
              <w:rPr>
                <w:rFonts w:ascii="Cambria Math" w:hAnsi="Cambria Math" w:cstheme="majorBidi"/>
                <w:sz w:val="24"/>
                <w:szCs w:val="24"/>
                <w:highlight w:val="red"/>
                <w:rPrChange w:id="131" w:author="Noam Keidar" w:date="2021-11-17T23:16:00Z">
                  <w:rPr>
                    <w:rFonts w:ascii="Cambria Math" w:hAnsi="Cambria Math" w:cstheme="majorBidi"/>
                    <w:sz w:val="24"/>
                    <w:szCs w:val="24"/>
                  </w:rPr>
                </w:rPrChange>
              </w:rPr>
              <m:t>F</m:t>
            </m:r>
          </m:den>
        </m:f>
      </m:oMath>
    </w:p>
    <w:p w14:paraId="21862F97" w14:textId="77777777" w:rsidR="00C27051"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oMath>
      <w:r w:rsidRPr="0040481A">
        <w:rPr>
          <w:rFonts w:asciiTheme="majorBidi" w:eastAsiaTheme="minorEastAsia" w:hAnsiTheme="majorBidi" w:cstheme="majorBidi"/>
          <w:sz w:val="24"/>
          <w:szCs w:val="24"/>
        </w:rPr>
        <w:t xml:space="preserve"> is the</w:t>
      </w:r>
      <w:r w:rsidR="009C13EB">
        <w:rPr>
          <w:rFonts w:asciiTheme="majorBidi" w:eastAsiaTheme="minorEastAsia" w:hAnsiTheme="majorBidi" w:cstheme="majorBidi"/>
          <w:sz w:val="24"/>
          <w:szCs w:val="24"/>
        </w:rPr>
        <w:t xml:space="preserve"> intracellular volume</w:t>
      </w:r>
      <w:r w:rsidR="00F874F4">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m:t>
            </m:r>
          </m:sub>
        </m:sSub>
      </m:oMath>
      <w:r w:rsidR="00F874F4">
        <w:rPr>
          <w:rFonts w:asciiTheme="majorBidi" w:eastAsiaTheme="minorEastAsia" w:hAnsiTheme="majorBidi" w:cstheme="majorBidi"/>
          <w:sz w:val="24"/>
          <w:szCs w:val="24"/>
        </w:rPr>
        <w:t xml:space="preserve"> is the cytoplasmic volume.</w:t>
      </w:r>
    </w:p>
    <w:p w14:paraId="33DC6D8D" w14:textId="77777777" w:rsidR="009C13EB" w:rsidRPr="009C13EB" w:rsidRDefault="009C13EB" w:rsidP="00DD5B06">
      <w:pPr>
        <w:spacing w:after="240"/>
        <w:jc w:val="both"/>
        <w:rPr>
          <w:rFonts w:asciiTheme="majorBidi" w:eastAsiaTheme="minorEastAsia" w:hAnsiTheme="majorBidi" w:cstheme="majorBidi"/>
          <w:sz w:val="24"/>
          <w:szCs w:val="24"/>
          <w:u w:val="single"/>
        </w:rPr>
      </w:pPr>
    </w:p>
    <w:p w14:paraId="2A638ED1" w14:textId="77777777" w:rsidR="00C27051" w:rsidRPr="0040481A" w:rsidRDefault="00C27051" w:rsidP="00DD5B06">
      <w:pPr>
        <w:spacing w:after="240"/>
        <w:jc w:val="both"/>
        <w:rPr>
          <w:rFonts w:asciiTheme="majorBidi" w:eastAsiaTheme="minorEastAsia" w:hAnsiTheme="majorBidi" w:cstheme="majorBidi"/>
          <w:b/>
          <w:bCs/>
          <w:sz w:val="24"/>
          <w:szCs w:val="24"/>
        </w:rPr>
      </w:pPr>
      <w:r w:rsidRPr="0040481A">
        <w:rPr>
          <w:rFonts w:asciiTheme="majorBidi" w:eastAsiaTheme="minorEastAsia" w:hAnsiTheme="majorBidi" w:cstheme="majorBidi"/>
          <w:b/>
          <w:bCs/>
          <w:sz w:val="24"/>
          <w:szCs w:val="24"/>
        </w:rPr>
        <w:t xml:space="preserve">Sarcoplasmic Reticulum (SR) and Calcium Handling </w:t>
      </w:r>
      <w:r w:rsidRPr="0040481A">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cell","type":"article-journal","volume":"271"},"uris":["http://www.mendeley.com/documents/?uuid=cdc923c2-da47-38d0-83e6-75061ac96bd5"]},{"id":"ITEM-2","itemData":{"DOI":"10.1016/j.bpj.2008.09.057","ISSN":"15420086","abstract":"Experimental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Journal","id":"ITEM-2","issue":"3","issued":{"date-parts":[["2009"]]},"page":"798-817","publisher":"Biophysical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anisotropy","type":"article-journal","volume":"96"},"uris":["http://www.mendeley.com/documents/?uuid=f66899d3-bd0f-4974-89b8-90d4988096fa"]}],"mendeley":{"formattedCitation":"[1], [7]","plainTextFormattedCitation":"[1], [7]","previouslyFormattedCitation":"[1], [7]"},"properties":{"noteIndex":0},"schema":"https://github.com/citation-style-language/schema/raw/master/csl-citation.json"}</w:instrText>
      </w:r>
      <w:r w:rsidRPr="0040481A">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[1], [7]</w:t>
      </w:r>
      <w:r w:rsidRPr="0040481A">
        <w:rPr>
          <w:rFonts w:asciiTheme="majorBidi" w:eastAsiaTheme="minorEastAsia" w:hAnsiTheme="majorBidi" w:cstheme="majorBidi"/>
          <w:b/>
          <w:bCs/>
          <w:sz w:val="24"/>
          <w:szCs w:val="24"/>
        </w:rPr>
        <w:fldChar w:fldCharType="end"/>
      </w:r>
    </w:p>
    <w:p w14:paraId="486AC489"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modeling of calcium concentration in the cell is based on division of the cell to several inner compartments, each with different capabilities of calcium buffering. In this section we model the buffering of all compartments and the intracellular calcium currents between compartments. The inner compartments modeled are the cytoplasm (annotated by “in”) and two SR compartments, an uptake compartment and a release compartment. </w:t>
      </w:r>
    </w:p>
    <w:p w14:paraId="4302A91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Uptake current of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to the SR</w:t>
      </w:r>
    </w:p>
    <w:p w14:paraId="581DB1B8" w14:textId="77777777" w:rsidR="00C27051" w:rsidRPr="0040481A"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up,max</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7.977</m:t>
            </m:r>
          </m:den>
        </m:f>
        <m:f>
          <m:fPr>
            <m:ctrlPr>
              <w:rPr>
                <w:rFonts w:ascii="Cambria Math" w:hAnsi="Cambria Math" w:cstheme="majorBidi"/>
                <w:i/>
                <w:sz w:val="24"/>
                <w:szCs w:val="24"/>
                <w:highlight w:val="yellow"/>
              </w:rPr>
            </m:ctrlPr>
          </m:fPr>
          <m:num>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up>
                    <m:r>
                      <w:rPr>
                        <w:rFonts w:ascii="Cambria Math" w:hAnsi="Cambria Math" w:cstheme="majorBidi"/>
                        <w:sz w:val="24"/>
                        <w:szCs w:val="24"/>
                        <w:highlight w:val="yellow"/>
                      </w:rPr>
                      <m:t>2</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num>
          <m:den>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den>
        </m:f>
        <m:r>
          <w:rPr>
            <w:rFonts w:ascii="Cambria Math" w:hAnsi="Cambria Math" w:cstheme="majorBidi"/>
            <w:sz w:val="24"/>
            <w:szCs w:val="24"/>
          </w:rPr>
          <m:t xml:space="preserve"> </m:t>
        </m:r>
      </m:oMath>
    </w:p>
    <w:p w14:paraId="0637BBEF"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up,max</m:t>
            </m:r>
          </m:sub>
        </m:sSub>
      </m:oMath>
      <w:r w:rsidRPr="0040481A">
        <w:rPr>
          <w:rFonts w:asciiTheme="majorBidi" w:eastAsiaTheme="minorEastAsia" w:hAnsiTheme="majorBidi" w:cstheme="majorBidi"/>
          <w:sz w:val="24"/>
          <w:szCs w:val="24"/>
        </w:rPr>
        <w:t xml:space="preserve"> is the maximal calcium uptake current by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cy,Ca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cytosol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sr,Ca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uptake compartment of the SR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xcs</m:t>
            </m:r>
          </m:sub>
        </m:sSub>
      </m:oMath>
      <w:r w:rsidRPr="0040481A">
        <w:rPr>
          <w:rFonts w:asciiTheme="majorBidi" w:eastAsiaTheme="minorEastAsia" w:hAnsiTheme="majorBidi" w:cstheme="majorBidi"/>
          <w:sz w:val="24"/>
          <w:szCs w:val="24"/>
        </w:rPr>
        <w:t xml:space="preserve"> is a translocation constant and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up</m:t>
            </m:r>
          </m:sub>
        </m:sSub>
      </m:oMath>
      <w:r w:rsidRPr="0040481A">
        <w:rPr>
          <w:rFonts w:asciiTheme="majorBidi" w:eastAsiaTheme="minorEastAsia" w:hAnsiTheme="majorBidi" w:cstheme="majorBidi"/>
          <w:sz w:val="24"/>
          <w:szCs w:val="24"/>
        </w:rPr>
        <w:t xml:space="preserve"> is the calcium concentration in the uptake compartment of the SR.</w:t>
      </w:r>
    </w:p>
    <w:p w14:paraId="23317C5E" w14:textId="77777777" w:rsidR="00C27051" w:rsidRPr="0040481A" w:rsidRDefault="00C27051" w:rsidP="00DD5B06">
      <w:pPr>
        <w:spacing w:after="240"/>
        <w:jc w:val="both"/>
        <w:rPr>
          <w:rFonts w:asciiTheme="majorBidi" w:eastAsiaTheme="minorEastAsia" w:hAnsiTheme="majorBidi" w:cstheme="majorBidi"/>
          <w:b/>
          <w:bCs/>
          <w:sz w:val="24"/>
          <w:szCs w:val="24"/>
        </w:rPr>
      </w:pPr>
    </w:p>
    <w:p w14:paraId="3C7CF2FF"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Transfer current between the uptake and release compartments of SR</w:t>
      </w:r>
    </w:p>
    <w:p w14:paraId="2082FA1A" w14:textId="77777777" w:rsidR="00C27051" w:rsidRPr="00B2098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 xml:space="preserve"> = </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2F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tr</m:t>
                </m:r>
              </m:sub>
            </m:sSub>
          </m:den>
        </m:f>
      </m:oMath>
    </w:p>
    <w:p w14:paraId="5BC18CA3" w14:textId="77777777" w:rsidR="00C27051" w:rsidRPr="00B2098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F</m:t>
            </m:r>
          </m:den>
        </m:f>
      </m:oMath>
    </w:p>
    <w:p w14:paraId="2B3D3736" w14:textId="77777777" w:rsidR="009C13EB" w:rsidRPr="00DF1D78" w:rsidRDefault="00C27051" w:rsidP="00DF1D78">
      <w:pPr>
        <w:spacing w:after="240"/>
        <w:jc w:val="both"/>
        <w:rPr>
          <w:rFonts w:asciiTheme="majorBidi" w:eastAsiaTheme="minorEastAsia" w:hAnsiTheme="majorBidi" w:cstheme="majorBidi"/>
          <w:sz w:val="24"/>
          <w:szCs w:val="24"/>
        </w:rPr>
      </w:pPr>
      <w:r w:rsidRPr="006A661F">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sz w:val="24"/>
                <w:szCs w:val="24"/>
              </w:rPr>
            </m:ctrlPr>
          </m:sSubPr>
          <m:e>
            <m:d>
              <m:dPr>
                <m:begChr m:val="["/>
                <m:endChr m:val="]"/>
                <m:ctrlPr>
                  <w:rPr>
                    <w:rFonts w:ascii="Cambria Math" w:eastAsiaTheme="minorEastAsia" w:hAnsi="Cambria Math" w:cstheme="majorBid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a</m:t>
                    </m:r>
                  </m:e>
                  <m:sup>
                    <m:r>
                      <m:rPr>
                        <m:sty m:val="p"/>
                      </m:rP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rel</m:t>
            </m:r>
          </m:sub>
        </m:sSub>
      </m:oMath>
      <w:r w:rsidRPr="006A661F">
        <w:rPr>
          <w:rFonts w:asciiTheme="majorBidi" w:eastAsiaTheme="minorEastAsia" w:hAnsiTheme="majorBidi" w:cstheme="majorBidi"/>
          <w:sz w:val="24"/>
          <w:szCs w:val="24"/>
        </w:rPr>
        <w:t xml:space="preserve"> is the calcium concentration in the release compartment of the SR, </w:t>
      </w: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up</m:t>
            </m:r>
          </m:sub>
        </m:sSub>
      </m:oMath>
      <w:r w:rsidRPr="006A661F">
        <w:rPr>
          <w:rFonts w:asciiTheme="majorBidi" w:eastAsiaTheme="minorEastAsia" w:hAnsiTheme="majorBidi" w:cstheme="majorBidi"/>
          <w:sz w:val="24"/>
          <w:szCs w:val="24"/>
        </w:rPr>
        <w:t xml:space="preserve"> is the volume of the uptake compartment of the SR and </w:t>
      </w: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tr</m:t>
            </m:r>
          </m:sub>
        </m:sSub>
      </m:oMath>
      <w:r w:rsidRPr="006A661F">
        <w:rPr>
          <w:rFonts w:asciiTheme="majorBidi" w:eastAsiaTheme="minorEastAsia" w:hAnsiTheme="majorBidi" w:cstheme="majorBidi"/>
          <w:sz w:val="24"/>
          <w:szCs w:val="24"/>
        </w:rPr>
        <w:t xml:space="preserve"> is a transfer time constant.</w:t>
      </w:r>
    </w:p>
    <w:p w14:paraId="667BDEF8"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Release current of calcium from the SR</w:t>
      </w:r>
    </w:p>
    <w:p w14:paraId="3925AD75" w14:textId="77777777" w:rsidR="00C27051" w:rsidRPr="00B2098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rel</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+ 0.25</m:t>
                    </m:r>
                  </m:den>
                </m:f>
              </m:e>
            </m:d>
          </m:e>
          <m:sup>
            <m:r>
              <w:rPr>
                <w:rFonts w:ascii="Cambria Math" w:hAnsi="Cambria Math" w:cstheme="majorBidi"/>
                <w:sz w:val="24"/>
                <w:szCs w:val="24"/>
                <w:highlight w:val="yellow"/>
              </w:rPr>
              <m:t>2</m:t>
            </m:r>
          </m:sup>
        </m:sSup>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rel</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in</m:t>
                </m:r>
              </m:sub>
            </m:sSub>
          </m:e>
        </m:d>
      </m:oMath>
    </w:p>
    <w:p w14:paraId="757C216A"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F</m:t>
            </m:r>
          </m:den>
        </m:f>
        <m:r>
          <w:rPr>
            <w:rFonts w:ascii="Cambria Math" w:hAnsi="Cambria Math" w:cstheme="majorBidi"/>
            <w:sz w:val="24"/>
            <w:szCs w:val="24"/>
            <w:highlight w:val="yellow"/>
          </w:rPr>
          <m:t xml:space="preserve"> - 31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oMath>
    </w:p>
    <w:p w14:paraId="361ADD63"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=480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e>
        </m:d>
        <m:r>
          <w:rPr>
            <w:rFonts w:ascii="Cambria Math" w:hAnsi="Cambria Math" w:cstheme="majorBidi"/>
            <w:sz w:val="24"/>
            <w:szCs w:val="24"/>
            <w:highlight w:val="yellow"/>
          </w:rPr>
          <m:t>-400⋅</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oMath>
    </w:p>
    <w:p w14:paraId="3FABFECC"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oMath>
    </w:p>
    <w:p w14:paraId="445ABE29"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oMath>
    </w:p>
    <w:p w14:paraId="683E13DE"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oMath>
    </w:p>
    <w:p w14:paraId="308D17D9"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act</m:t>
            </m:r>
          </m:sub>
        </m:sSub>
        <m:r>
          <w:rPr>
            <w:rFonts w:ascii="Cambria Math" w:hAnsi="Cambria Math" w:cstheme="majorBidi"/>
            <w:sz w:val="24"/>
            <w:szCs w:val="24"/>
            <w:highlight w:val="red"/>
          </w:rPr>
          <m:t>=</m:t>
        </m:r>
        <m:sSup>
          <m:sSupPr>
            <m:ctrlPr>
              <w:rPr>
                <w:rFonts w:ascii="Cambria Math" w:hAnsi="Cambria Math" w:cstheme="majorBidi"/>
                <w:i/>
                <w:sz w:val="24"/>
                <w:szCs w:val="24"/>
                <w:highlight w:val="red"/>
              </w:rPr>
            </m:ctrlPr>
          </m:sSupPr>
          <m:e>
            <w:commentRangeStart w:id="132"/>
            <m:r>
              <w:rPr>
                <w:rFonts w:ascii="Cambria Math" w:hAnsi="Cambria Math" w:cstheme="majorBidi"/>
                <w:sz w:val="24"/>
                <w:szCs w:val="24"/>
                <w:highlight w:val="red"/>
              </w:rPr>
              <m:t>24</m:t>
            </m:r>
            <w:commentRangeEnd w:id="132"/>
            <m:r>
              <m:rPr>
                <m:sty m:val="p"/>
              </m:rPr>
              <w:rPr>
                <w:rStyle w:val="CommentReference"/>
              </w:rPr>
              <w:commentReference w:id="132"/>
            </m:r>
          </m:e>
          <m:sup>
            <m:r>
              <w:rPr>
                <w:rFonts w:ascii="Cambria Math" w:hAnsi="Cambria Math" w:cstheme="majorBidi"/>
                <w:sz w:val="24"/>
                <w:szCs w:val="24"/>
                <w:highlight w:val="red"/>
              </w:rPr>
              <m:t>*</m:t>
            </m:r>
          </m:sup>
        </m:sSup>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e</m:t>
            </m:r>
          </m:e>
          <m:sup>
            <m:f>
              <m:fPr>
                <m:ctrlPr>
                  <w:rPr>
                    <w:rFonts w:ascii="Cambria Math" w:hAnsi="Cambria Math" w:cstheme="majorBidi"/>
                    <w:i/>
                    <w:sz w:val="24"/>
                    <w:szCs w:val="24"/>
                    <w:highlight w:val="red"/>
                  </w:rPr>
                </m:ctrlPr>
              </m:fPr>
              <m:num>
                <m:r>
                  <w:rPr>
                    <w:rFonts w:ascii="Cambria Math" w:hAnsi="Cambria Math" w:cstheme="majorBidi"/>
                    <w:sz w:val="24"/>
                    <w:szCs w:val="24"/>
                    <w:highlight w:val="red"/>
                  </w:rPr>
                  <m:t>V - 20</m:t>
                </m:r>
              </m:num>
              <m:den>
                <m:r>
                  <w:rPr>
                    <w:rFonts w:ascii="Cambria Math" w:hAnsi="Cambria Math" w:cstheme="majorBidi"/>
                    <w:sz w:val="24"/>
                    <w:szCs w:val="24"/>
                    <w:highlight w:val="red"/>
                  </w:rPr>
                  <m:t>12.5</m:t>
                </m:r>
              </m:den>
            </m:f>
          </m:sup>
        </m:sSup>
        <m:r>
          <w:rPr>
            <w:rFonts w:ascii="Cambria Math" w:hAnsi="Cambria Math" w:cstheme="majorBidi"/>
            <w:sz w:val="24"/>
            <w:szCs w:val="24"/>
            <w:highlight w:val="red"/>
          </w:rPr>
          <m:t xml:space="preserve"> + 203.8</m:t>
        </m:r>
        <m:sSup>
          <m:sSupPr>
            <m:ctrlPr>
              <w:rPr>
                <w:rFonts w:ascii="Cambria Math" w:hAnsi="Cambria Math" w:cstheme="majorBidi"/>
                <w:i/>
                <w:sz w:val="24"/>
                <w:szCs w:val="24"/>
                <w:highlight w:val="red"/>
              </w:rPr>
            </m:ctrlPr>
          </m:sSupPr>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num>
                  <m:den>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M,rel</m:t>
                        </m:r>
                      </m:sub>
                    </m:sSub>
                  </m:den>
                </m:f>
              </m:e>
            </m:d>
          </m:e>
          <m:sup>
            <m:r>
              <w:rPr>
                <w:rFonts w:ascii="Cambria Math" w:hAnsi="Cambria Math" w:cstheme="majorBidi"/>
                <w:sz w:val="24"/>
                <w:szCs w:val="24"/>
                <w:highlight w:val="red"/>
              </w:rPr>
              <m:t>4</m:t>
            </m:r>
          </m:sup>
        </m:sSup>
      </m:oMath>
    </w:p>
    <w:p w14:paraId="2FD89E66" w14:textId="77777777" w:rsidR="00C27051" w:rsidRPr="00832B2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r>
          <w:rPr>
            <w:rFonts w:ascii="Cambria Math" w:hAnsi="Cambria Math" w:cstheme="majorBidi"/>
            <w:sz w:val="24"/>
            <w:szCs w:val="24"/>
            <w:highlight w:val="yellow"/>
          </w:rPr>
          <m:t>= 33.96 + 339.6</m:t>
        </m:r>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M,rel</m:t>
                        </m:r>
                      </m:sub>
                    </m:sSub>
                  </m:den>
                </m:f>
              </m:e>
            </m:d>
          </m:e>
          <m:sup>
            <m:r>
              <w:rPr>
                <w:rFonts w:ascii="Cambria Math" w:hAnsi="Cambria Math" w:cstheme="majorBidi"/>
                <w:sz w:val="24"/>
                <w:szCs w:val="24"/>
                <w:highlight w:val="yellow"/>
              </w:rPr>
              <m:t>4</m:t>
            </m:r>
          </m:sup>
        </m:sSup>
      </m:oMath>
    </w:p>
    <w:p w14:paraId="24417C3C"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rate constant for calcium release,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volume of the release compartment of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recov</m:t>
            </m:r>
          </m:sub>
        </m:sSub>
      </m:oMath>
      <w:r w:rsidRPr="0040481A">
        <w:rPr>
          <w:rFonts w:asciiTheme="majorBidi" w:eastAsiaTheme="minorEastAsia" w:hAnsiTheme="majorBidi" w:cstheme="majorBidi"/>
          <w:sz w:val="24"/>
          <w:szCs w:val="24"/>
        </w:rPr>
        <w:t xml:space="preserve"> is the rate constant for recovery of the calcium dependent calcium release channels from inactivated state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M,rel</m:t>
            </m:r>
          </m:sub>
        </m:sSub>
      </m:oMath>
      <w:r w:rsidRPr="0040481A">
        <w:rPr>
          <w:rFonts w:asciiTheme="majorBidi" w:eastAsiaTheme="minorEastAsia" w:hAnsiTheme="majorBidi" w:cstheme="majorBidi"/>
          <w:sz w:val="24"/>
          <w:szCs w:val="24"/>
        </w:rPr>
        <w:t xml:space="preserve"> is the Equilibrium binding constant of SR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release gate for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w:t>
      </w:r>
    </w:p>
    <w:p w14:paraId="7F47C0B7"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*This constant takes different values in different places. This version is the one stated in Aslanidi’s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their implementation they used 240 and the original value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was 203.8.</w:t>
      </w:r>
    </w:p>
    <w:p w14:paraId="7EB93226" w14:textId="77777777" w:rsidR="00C27051" w:rsidRPr="00073992"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e>
        </m:d>
        <m:r>
          <w:rPr>
            <w:rFonts w:ascii="Cambria Math" w:hAnsi="Cambria Math" w:cstheme="majorBidi"/>
            <w:sz w:val="24"/>
            <w:szCs w:val="24"/>
            <w:highlight w:val="yellow"/>
            <w:rtl/>
            <w:lang w:bidi="ar-AE"/>
          </w:rPr>
          <m:t>-476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oMath>
    </w:p>
    <w:p w14:paraId="21C5DDCF"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78400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e>
        </m:d>
        <m:r>
          <w:rPr>
            <w:rFonts w:ascii="Cambria Math" w:hAnsi="Cambria Math" w:cstheme="majorBidi"/>
            <w:sz w:val="24"/>
            <w:szCs w:val="24"/>
            <w:highlight w:val="yellow"/>
            <w:rtl/>
            <w:lang w:bidi="ar-AE"/>
          </w:rPr>
          <m:t>- 392</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oMath>
    </w:p>
    <w:p w14:paraId="3EDB075F" w14:textId="77777777" w:rsidR="00C27051" w:rsidRPr="00073992"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e>
        </m:d>
        <m:r>
          <w:rPr>
            <w:rFonts w:ascii="Cambria Math" w:hAnsi="Cambria Math" w:cstheme="majorBidi"/>
            <w:sz w:val="24"/>
            <w:szCs w:val="24"/>
            <w:highlight w:val="yellow"/>
            <w:rtl/>
            <w:lang w:bidi="ar-AE"/>
          </w:rPr>
          <m:t>-6.6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oMath>
    </w:p>
    <w:p w14:paraId="73B691B0" w14:textId="77777777" w:rsidR="00C27051" w:rsidRPr="006A661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g</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r>
          <w:rPr>
            <w:rFonts w:ascii="Cambria Math" w:hAnsi="Cambria Math" w:cstheme="majorBidi"/>
            <w:sz w:val="24"/>
            <w:szCs w:val="24"/>
            <w:highlight w:val="yellow"/>
            <w:rtl/>
            <w:lang w:bidi="ar-AE"/>
          </w:rPr>
          <m:t>)-666</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oMath>
    </w:p>
    <w:p w14:paraId="3E000666" w14:textId="77777777" w:rsidR="00C27051" w:rsidRPr="00073992"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r>
          <w:rPr>
            <w:rFonts w:ascii="Cambria Math" w:hAnsi="Cambria Math" w:cstheme="majorBidi"/>
            <w:sz w:val="24"/>
            <w:szCs w:val="24"/>
            <w:highlight w:val="yellow"/>
            <w:rtl/>
            <w:lang w:bidi="ar-AE"/>
          </w:rPr>
          <m:t>= 0.08</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+ 0.16</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+ 0.045</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oMath>
    </w:p>
    <w:p w14:paraId="22023B77" w14:textId="77777777" w:rsidR="00C27051" w:rsidRPr="009B5FAE"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L</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b</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m:r>
              <w:rPr>
                <w:rFonts w:ascii="Cambria Math" w:hAnsi="Cambria Math" w:cstheme="majorBidi"/>
                <w:sz w:val="24"/>
                <w:szCs w:val="24"/>
                <w:highlight w:val="yellow"/>
              </w:rPr>
              <m:t>F</m:t>
            </m:r>
          </m:den>
        </m:f>
        <m:r>
          <w:rPr>
            <w:rFonts w:ascii="Cambria Math" w:hAnsi="Cambria Math" w:cstheme="majorBidi"/>
            <w:sz w:val="24"/>
            <w:szCs w:val="24"/>
            <w:highlight w:val="yellow"/>
            <w:rtl/>
            <w:lang w:bidi="ar-AE"/>
          </w:rPr>
          <m:t>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oMath>
    </w:p>
    <w:p w14:paraId="4AB017DA" w14:textId="77777777" w:rsidR="00C27051" w:rsidRPr="0040481A" w:rsidRDefault="00C27051" w:rsidP="00DD5B06">
      <w:pPr>
        <w:jc w:val="both"/>
        <w:rPr>
          <w:sz w:val="24"/>
          <w:szCs w:val="24"/>
          <w:rtl/>
        </w:rPr>
      </w:pPr>
    </w:p>
    <w:p w14:paraId="608FD4F1" w14:textId="77777777" w:rsidR="00C27051" w:rsidRPr="0057075B" w:rsidRDefault="00C27051" w:rsidP="00DD5B06">
      <w:pPr>
        <w:spacing w:after="240" w:line="480" w:lineRule="auto"/>
        <w:jc w:val="both"/>
        <w:rPr>
          <w:rFonts w:asciiTheme="majorBidi" w:eastAsiaTheme="minorEastAsia" w:hAnsiTheme="majorBidi" w:cstheme="majorBidi"/>
          <w:sz w:val="24"/>
          <w:szCs w:val="24"/>
        </w:rPr>
      </w:pPr>
      <w:bookmarkStart w:id="133" w:name="_Hlk29802201"/>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g</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 xml:space="preserve"> is the intracellular magnesium concentration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Ca</m:t>
            </m:r>
          </m:sub>
        </m:sSub>
      </m:oMath>
      <w:r w:rsidRPr="0040481A">
        <w:rPr>
          <w:rFonts w:asciiTheme="majorBidi" w:eastAsiaTheme="minorEastAsia" w:hAnsiTheme="majorBidi" w:cstheme="majorBidi"/>
          <w:sz w:val="24"/>
          <w:szCs w:val="24"/>
        </w:rPr>
        <w:t xml:space="preserve">is the intracellular volume for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w:t>
      </w:r>
      <w:bookmarkEnd w:id="133"/>
    </w:p>
    <w:p w14:paraId="08E91E16"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r w:rsidRPr="0040481A">
        <w:rPr>
          <w:rFonts w:asciiTheme="majorBidi" w:hAnsiTheme="majorBidi" w:cstheme="majorBidi"/>
          <w:b/>
          <w:bCs/>
          <w:sz w:val="24"/>
          <w:szCs w:val="24"/>
        </w:rPr>
        <w:t>Mitochondrial energy metabolism,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dynamics and oxygen consumption</w:t>
      </w:r>
    </w:p>
    <w:p w14:paraId="7233E11F" w14:textId="77777777" w:rsidR="00C27051" w:rsidRPr="0040481A" w:rsidRDefault="00C27051" w:rsidP="00DD5B06">
      <w:pPr>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This part of the model describes the control of atrial mitochondrial metabolism, Ca</w:t>
      </w:r>
      <w:r w:rsidRPr="0040481A">
        <w:rPr>
          <w:rFonts w:asciiTheme="majorBidi" w:eastAsiaTheme="minorEastAsia" w:hAnsiTheme="majorBidi" w:cstheme="majorBidi"/>
          <w:sz w:val="24"/>
          <w:szCs w:val="24"/>
          <w:vertAlign w:val="superscript"/>
        </w:rPr>
        <w:t xml:space="preserve">2+ </w:t>
      </w:r>
      <w:r w:rsidRPr="0040481A">
        <w:rPr>
          <w:rFonts w:asciiTheme="majorBidi" w:eastAsiaTheme="minorEastAsia" w:hAnsiTheme="majorBidi" w:cstheme="majorBidi"/>
          <w:sz w:val="24"/>
          <w:szCs w:val="24"/>
        </w:rPr>
        <w:t>dynamics and oxygen consumption. The model incorporates the main mitochondrial electrophysiological and metabolic processes and their interactions (Figure 3). This model describes the tricarboxylic acid (TCA) cycle and its regulating enzymes and oxidative phosphorylation. In this model we assume that the cell is within its energy production capabilities, and thus the ATP concentration is constant. The consumption calculated is the consumption of the main dynamic processes that are influenced solely from APs. Other energy demanding processes which are governed by other stimuli such as neuronal or hormonal activations, are not modeled.</w:t>
      </w:r>
      <w:r w:rsidRPr="0040481A">
        <w:rPr>
          <w:rFonts w:ascii="Times New Roman" w:hAnsi="Times New Roman" w:cs="Times New Roman"/>
          <w:sz w:val="24"/>
          <w:szCs w:val="24"/>
        </w:rPr>
        <w:t xml:space="preserve"> </w:t>
      </w:r>
    </w:p>
    <w:p w14:paraId="4B5045C4" w14:textId="77777777" w:rsidR="00C27051" w:rsidRPr="0040481A" w:rsidRDefault="00C27051" w:rsidP="00DD5B06">
      <w:pPr>
        <w:spacing w:after="240"/>
        <w:jc w:val="center"/>
        <w:rPr>
          <w:rFonts w:asciiTheme="majorBidi" w:hAnsiTheme="majorBidi" w:cstheme="majorBidi"/>
          <w:b/>
          <w:bCs/>
          <w:sz w:val="24"/>
          <w:szCs w:val="24"/>
        </w:rPr>
      </w:pPr>
      <w:r w:rsidRPr="0040481A">
        <w:rPr>
          <w:noProof/>
          <w:sz w:val="24"/>
          <w:szCs w:val="24"/>
        </w:rPr>
        <w:drawing>
          <wp:inline distT="0" distB="0" distL="0" distR="0" wp14:anchorId="5375EEA1" wp14:editId="6E5067DC">
            <wp:extent cx="248333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330" cy="1828800"/>
                    </a:xfrm>
                    <a:prstGeom prst="rect">
                      <a:avLst/>
                    </a:prstGeom>
                    <a:noFill/>
                  </pic:spPr>
                </pic:pic>
              </a:graphicData>
            </a:graphic>
          </wp:inline>
        </w:drawing>
      </w:r>
    </w:p>
    <w:p w14:paraId="6191526F" w14:textId="77777777" w:rsidR="00C27051" w:rsidRPr="0040481A" w:rsidRDefault="00C27051" w:rsidP="00DD5B06">
      <w:pPr>
        <w:spacing w:after="240"/>
        <w:jc w:val="both"/>
        <w:rPr>
          <w:rFonts w:asciiTheme="majorBidi" w:hAnsiTheme="majorBidi" w:cstheme="majorBidi"/>
          <w:sz w:val="24"/>
          <w:szCs w:val="24"/>
          <w:shd w:val="clear" w:color="auto" w:fill="FFFFFF"/>
        </w:rPr>
      </w:pPr>
      <w:r w:rsidRPr="0040481A">
        <w:rPr>
          <w:rFonts w:asciiTheme="majorBidi" w:hAnsiTheme="majorBidi" w:cstheme="majorBidi"/>
          <w:b/>
          <w:bCs/>
          <w:sz w:val="24"/>
          <w:szCs w:val="24"/>
        </w:rPr>
        <w:t>Figure 3:</w:t>
      </w:r>
      <w:r w:rsidRPr="0040481A">
        <w:rPr>
          <w:rFonts w:asciiTheme="majorBidi" w:hAnsiTheme="majorBidi" w:cstheme="majorBidi"/>
          <w:sz w:val="24"/>
          <w:szCs w:val="24"/>
        </w:rPr>
        <w:t xml:space="preserve"> </w:t>
      </w:r>
      <w:r w:rsidRPr="0040481A">
        <w:rPr>
          <w:rFonts w:asciiTheme="majorBidi" w:hAnsiTheme="majorBidi" w:cstheme="majorBidi"/>
          <w:sz w:val="24"/>
          <w:szCs w:val="24"/>
          <w:shd w:val="clear" w:color="auto" w:fill="FFFFFF"/>
        </w:rPr>
        <w:t>The mitochondrial component describes the production (F</w:t>
      </w:r>
      <w:r w:rsidRPr="0040481A">
        <w:rPr>
          <w:rFonts w:asciiTheme="majorBidi" w:hAnsiTheme="majorBidi" w:cstheme="majorBidi"/>
          <w:sz w:val="24"/>
          <w:szCs w:val="24"/>
          <w:shd w:val="clear" w:color="auto" w:fill="FFFFFF"/>
          <w:vertAlign w:val="subscript"/>
        </w:rPr>
        <w:t>1</w:t>
      </w:r>
      <w:r w:rsidRPr="0040481A">
        <w:rPr>
          <w:rFonts w:asciiTheme="majorBidi" w:hAnsiTheme="majorBidi" w:cstheme="majorBidi"/>
          <w:sz w:val="24"/>
          <w:szCs w:val="24"/>
          <w:shd w:val="clear" w:color="auto" w:fill="FFFFFF"/>
        </w:rPr>
        <w:t>, F</w:t>
      </w:r>
      <w:r w:rsidRPr="0040481A">
        <w:rPr>
          <w:rFonts w:asciiTheme="majorBidi" w:hAnsiTheme="majorBidi" w:cstheme="majorBidi"/>
          <w:sz w:val="24"/>
          <w:szCs w:val="24"/>
          <w:shd w:val="clear" w:color="auto" w:fill="FFFFFF"/>
          <w:vertAlign w:val="subscript"/>
        </w:rPr>
        <w:t>0</w:t>
      </w:r>
      <w:r w:rsidRPr="0040481A">
        <w:rPr>
          <w:rFonts w:asciiTheme="majorBidi" w:hAnsiTheme="majorBidi" w:cstheme="majorBidi"/>
          <w:sz w:val="24"/>
          <w:szCs w:val="24"/>
          <w:shd w:val="clear" w:color="auto" w:fill="FFFFFF"/>
        </w:rPr>
        <w:t>ATPase) and transport (ANT) of ATP,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transport, and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activation of the tricarboxylic acid (TCA) cycle dehydrogenases. Adapted from </w:t>
      </w:r>
      <w:r w:rsidRPr="0040481A">
        <w:rPr>
          <w:rFonts w:asciiTheme="majorBidi" w:hAnsiTheme="majorBidi" w:cstheme="majorBidi"/>
          <w:i/>
          <w:iCs/>
          <w:sz w:val="24"/>
          <w:szCs w:val="24"/>
          <w:shd w:val="clear" w:color="auto" w:fill="FFFFFF"/>
        </w:rPr>
        <w:fldChar w:fldCharType="begin" w:fldLock="1"/>
      </w:r>
      <w:r w:rsidR="00FB4436">
        <w:rPr>
          <w:rFonts w:asciiTheme="majorBidi" w:hAnsiTheme="majorBidi" w:cstheme="majorBidi"/>
          <w:sz w:val="24"/>
          <w:szCs w:val="24"/>
          <w:shd w:val="clear" w:color="auto" w:fill="FFFFFF"/>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Pr="0040481A">
        <w:rPr>
          <w:rFonts w:asciiTheme="majorBidi" w:hAnsiTheme="majorBidi" w:cstheme="majorBidi"/>
          <w:i/>
          <w:iCs/>
          <w:sz w:val="24"/>
          <w:szCs w:val="24"/>
          <w:shd w:val="clear" w:color="auto" w:fill="FFFFFF"/>
        </w:rPr>
        <w:fldChar w:fldCharType="separate"/>
      </w:r>
      <w:r w:rsidR="00FB4436" w:rsidRPr="00FB4436">
        <w:rPr>
          <w:rFonts w:asciiTheme="majorBidi" w:hAnsiTheme="majorBidi" w:cstheme="majorBidi"/>
          <w:noProof/>
          <w:sz w:val="24"/>
          <w:szCs w:val="24"/>
          <w:shd w:val="clear" w:color="auto" w:fill="FFFFFF"/>
        </w:rPr>
        <w:t>[2]</w:t>
      </w:r>
      <w:r w:rsidRPr="0040481A">
        <w:rPr>
          <w:rFonts w:asciiTheme="majorBidi" w:hAnsiTheme="majorBidi" w:cstheme="majorBidi"/>
          <w:i/>
          <w:iCs/>
          <w:sz w:val="24"/>
          <w:szCs w:val="24"/>
          <w:shd w:val="clear" w:color="auto" w:fill="FFFFFF"/>
        </w:rPr>
        <w:fldChar w:fldCharType="end"/>
      </w:r>
      <w:r w:rsidRPr="0040481A">
        <w:rPr>
          <w:rFonts w:asciiTheme="majorBidi" w:hAnsiTheme="majorBidi" w:cstheme="majorBidi"/>
          <w:sz w:val="24"/>
          <w:szCs w:val="24"/>
          <w:shd w:val="clear" w:color="auto" w:fill="FFFFFF"/>
        </w:rPr>
        <w:t>.</w:t>
      </w:r>
    </w:p>
    <w:p w14:paraId="1F144B3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lastRenderedPageBreak/>
        <w:t>Mitochondrial energetics and EC coupling</w:t>
      </w:r>
    </w:p>
    <w:p w14:paraId="68952243"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EC coupling and mitochondrial energetics are linked through ATP, adenosine diphosphate (ADP), creatine, creatine phosphate and mitochondrial and cytoplasmic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concentrations. Two separate ATP pools are defined within the cytoplasm: ATP</w:t>
      </w:r>
      <w:r w:rsidRPr="0040481A">
        <w:rPr>
          <w:rFonts w:asciiTheme="majorBidi" w:eastAsiaTheme="minorEastAsia" w:hAnsiTheme="majorBidi" w:cstheme="majorBidi"/>
          <w:sz w:val="24"/>
          <w:szCs w:val="24"/>
          <w:vertAlign w:val="subscript"/>
        </w:rPr>
        <w:t>i</w:t>
      </w:r>
      <w:r w:rsidRPr="0040481A">
        <w:rPr>
          <w:rFonts w:asciiTheme="majorBidi" w:eastAsiaTheme="minorEastAsia" w:hAnsiTheme="majorBidi" w:cstheme="majorBidi"/>
          <w:sz w:val="24"/>
          <w:szCs w:val="24"/>
        </w:rPr>
        <w:t xml:space="preserve"> (EC coupling linked) and ATP</w:t>
      </w:r>
      <w:r w:rsidRPr="0040481A">
        <w:rPr>
          <w:rFonts w:asciiTheme="majorBidi" w:eastAsiaTheme="minorEastAsia" w:hAnsiTheme="majorBidi" w:cstheme="majorBidi"/>
          <w:sz w:val="24"/>
          <w:szCs w:val="24"/>
          <w:vertAlign w:val="subscript"/>
        </w:rPr>
        <w:t>ic</w:t>
      </w:r>
      <w:r w:rsidRPr="0040481A">
        <w:rPr>
          <w:rFonts w:asciiTheme="majorBidi" w:eastAsiaTheme="minorEastAsia" w:hAnsiTheme="majorBidi" w:cstheme="majorBidi"/>
          <w:sz w:val="24"/>
          <w:szCs w:val="24"/>
          <w:vertAlign w:val="subscript"/>
        </w:rPr>
        <w:softHyphen/>
        <w:t xml:space="preserve"> </w:t>
      </w:r>
      <w:r w:rsidRPr="0040481A">
        <w:rPr>
          <w:rFonts w:asciiTheme="majorBidi" w:eastAsiaTheme="minorEastAsia" w:hAnsiTheme="majorBidi" w:cstheme="majorBidi"/>
          <w:sz w:val="24"/>
          <w:szCs w:val="24"/>
          <w:vertAlign w:val="subscript"/>
        </w:rPr>
        <w:softHyphen/>
      </w:r>
      <w:r w:rsidRPr="0040481A">
        <w:rPr>
          <w:rFonts w:asciiTheme="majorBidi" w:eastAsiaTheme="minorEastAsia" w:hAnsiTheme="majorBidi" w:cstheme="majorBidi"/>
          <w:sz w:val="24"/>
          <w:szCs w:val="24"/>
        </w:rPr>
        <w:t>(associated with constitutive cytoplasmic ATPases).  In each pool the total concentration of adenine nucleotides is constant and the total concentration of adenine nucleotide C</w:t>
      </w:r>
      <w:r w:rsidRPr="0040481A">
        <w:rPr>
          <w:rFonts w:asciiTheme="majorBidi" w:eastAsiaTheme="minorEastAsia" w:hAnsiTheme="majorBidi" w:cstheme="majorBidi"/>
          <w:sz w:val="24"/>
          <w:szCs w:val="24"/>
          <w:vertAlign w:val="subscript"/>
        </w:rPr>
        <w:t>A</w:t>
      </w:r>
      <w:r w:rsidRPr="0040481A">
        <w:rPr>
          <w:rFonts w:asciiTheme="majorBidi" w:eastAsiaTheme="minorEastAsia" w:hAnsiTheme="majorBidi" w:cstheme="majorBidi"/>
          <w:sz w:val="24"/>
          <w:szCs w:val="24"/>
        </w:rPr>
        <w:t xml:space="preserve"> is the same. Therefore, the following equations apply:</w:t>
      </w:r>
    </w:p>
    <w:p w14:paraId="3C505C86" w14:textId="77777777" w:rsidR="00C27051" w:rsidRPr="00447B7B"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i</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i</m:t>
            </m:r>
          </m:sub>
        </m:sSub>
      </m:oMath>
    </w:p>
    <w:p w14:paraId="71FA6801"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w:commentRangeStart w:id="134"/>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ic</m:t>
            </m:r>
          </m:sub>
        </m:sSub>
        <m:r>
          <w:rPr>
            <w:rFonts w:ascii="Cambria Math" w:hAnsi="Cambria Math" w:cstheme="majorBidi"/>
            <w:sz w:val="24"/>
            <w:szCs w:val="24"/>
          </w:rPr>
          <m:t xml:space="preserve"> </m:t>
        </m:r>
        <w:commentRangeEnd w:id="134"/>
        <m:r>
          <m:rPr>
            <m:sty m:val="p"/>
          </m:rPr>
          <w:rPr>
            <w:rStyle w:val="CommentReference"/>
          </w:rPr>
          <w:commentReference w:id="134"/>
        </m:r>
      </m:oMath>
    </w:p>
    <w:p w14:paraId="2E74DAB6" w14:textId="77777777" w:rsidR="00B440C8" w:rsidRPr="00DF1D78" w:rsidRDefault="00B440C8" w:rsidP="00DF1D78">
      <w:pPr>
        <w:widowControl w:val="0"/>
        <w:autoSpaceDE w:val="0"/>
        <w:autoSpaceDN w:val="0"/>
        <w:adjustRightInd w:val="0"/>
        <w:spacing w:after="0" w:line="360" w:lineRule="auto"/>
        <w:jc w:val="both"/>
        <w:rPr>
          <w:rFonts w:ascii="Cambria Math" w:hAnsi="Cambria Math" w:cstheme="majorBidi"/>
          <w:iCs/>
          <w:sz w:val="24"/>
          <w:szCs w:val="24"/>
        </w:rPr>
      </w:pPr>
    </w:p>
    <w:p w14:paraId="53F744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The TCA cycle</w:t>
      </w:r>
    </w:p>
    <w:p w14:paraId="50160C70"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In our model, the TCA cycle is split into two pathways: the tricarboxylate (from oxaloacetate</w:t>
      </w:r>
    </w:p>
    <w:p w14:paraId="78E7FA7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(OAA), to α-ketoglutarate (αKG) via citrate (CIT) and dicarboxylate (from αKG to OAA via</w:t>
      </w:r>
    </w:p>
    <w:p w14:paraId="768119B2"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succinate (Suc)). In the tricarboxylate pathway, acetyl CoA (AcCoA) and OAA react to produce</w:t>
      </w:r>
    </w:p>
    <w:p w14:paraId="51C3B9C6"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αKG, reduced n</w:t>
      </w:r>
      <w:r w:rsidRPr="00D842E9">
        <w:rPr>
          <w:rFonts w:asciiTheme="majorBidi" w:hAnsiTheme="majorBidi" w:cstheme="majorBidi"/>
          <w:sz w:val="24"/>
          <w:szCs w:val="24"/>
        </w:rPr>
        <w:t>icotinamide adenine dinucleotide</w:t>
      </w:r>
      <w:r>
        <w:rPr>
          <w:rFonts w:asciiTheme="majorBidi" w:hAnsiTheme="majorBidi" w:cstheme="majorBidi"/>
          <w:sz w:val="24"/>
          <w:szCs w:val="24"/>
        </w:rPr>
        <w:t xml:space="preserve"> (NADH) and carbon dioxide (CO</w:t>
      </w:r>
      <w:r>
        <w:rPr>
          <w:rFonts w:asciiTheme="majorBidi" w:hAnsiTheme="majorBidi" w:cstheme="majorBidi"/>
          <w:sz w:val="24"/>
          <w:szCs w:val="24"/>
          <w:vertAlign w:val="subscript"/>
        </w:rPr>
        <w:t>2</w:t>
      </w:r>
      <w:r>
        <w:rPr>
          <w:rFonts w:asciiTheme="majorBidi" w:hAnsiTheme="majorBidi" w:cstheme="majorBidi"/>
          <w:sz w:val="24"/>
          <w:szCs w:val="24"/>
        </w:rPr>
        <w:t>). In turn, αKG</w:t>
      </w:r>
    </w:p>
    <w:p w14:paraId="5CBAC15C"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serves as a substrate of the dicarboxylate pathway producing OAA that will resupply the first</w:t>
      </w:r>
    </w:p>
    <w:p w14:paraId="0398DDDD"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pathway. Alternatively, a shunt may directly lead from OAA into αKG through the aspartate amino</w:t>
      </w:r>
    </w:p>
    <w:p w14:paraId="1A8408EE"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transferase (AAT) catalyzed reaction.</w:t>
      </w:r>
    </w:p>
    <w:p w14:paraId="56575B4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70561500" w14:textId="77777777" w:rsidR="00C27051" w:rsidRPr="00934D14"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Citrate synthase (CS)</w:t>
      </w:r>
    </w:p>
    <w:p w14:paraId="31708927" w14:textId="77777777" w:rsidR="00C27051" w:rsidRPr="00934D1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CS</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Cs</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CS</m:t>
            </m:r>
          </m:sup>
        </m:sSubSup>
        <w:commentRangeStart w:id="135"/>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AcCoA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AcCoA</m:t>
                    </m:r>
                  </m:e>
                </m:d>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OAA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AcCoA</m:t>
                    </m:r>
                  </m:sup>
                </m:sSubSup>
              </m:num>
              <m:den>
                <m:r>
                  <w:rPr>
                    <w:rFonts w:ascii="Cambria Math" w:hAnsi="Cambria Math" w:cstheme="majorBidi"/>
                    <w:sz w:val="24"/>
                    <w:szCs w:val="24"/>
                    <w:highlight w:val="yellow"/>
                  </w:rPr>
                  <m:t>[AcCoA]</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OAA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en>
            </m:f>
            <m:r>
              <w:rPr>
                <w:rFonts w:ascii="Cambria Math" w:hAnsi="Cambria Math" w:cstheme="majorBidi"/>
                <w:sz w:val="24"/>
                <w:szCs w:val="24"/>
                <w:highlight w:val="yellow"/>
              </w:rPr>
              <m:t>)</m:t>
            </m:r>
          </m:e>
          <m:sup>
            <m:r>
              <w:rPr>
                <w:rFonts w:ascii="Cambria Math" w:hAnsi="Cambria Math" w:cstheme="majorBidi"/>
                <w:sz w:val="24"/>
                <w:szCs w:val="24"/>
                <w:highlight w:val="yellow"/>
              </w:rPr>
              <m:t>-1</m:t>
            </m:r>
          </m:sup>
        </m:sSup>
        <w:commentRangeEnd w:id="135"/>
        <m:r>
          <m:rPr>
            <m:sty m:val="p"/>
          </m:rPr>
          <w:rPr>
            <w:rStyle w:val="CommentReference"/>
          </w:rPr>
          <w:commentReference w:id="135"/>
        </m:r>
      </m:oMath>
    </w:p>
    <w:p w14:paraId="454A633A" w14:textId="77777777" w:rsidR="00C27051" w:rsidRDefault="00C27051" w:rsidP="00DD5B06">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iCs/>
          <w:sz w:val="24"/>
          <w:szCs w:val="24"/>
        </w:rPr>
        <w:t xml:space="preserve">Where [AcCoA] is acetyl CoA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the catalytic constant of CS,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CS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AcCoA</m:t>
            </m:r>
          </m:sup>
        </m:sSubSup>
      </m:oMath>
      <w:r>
        <w:rPr>
          <w:rFonts w:asciiTheme="majorBidi" w:eastAsiaTheme="minorEastAsia" w:hAnsiTheme="majorBidi" w:cstheme="majorBidi"/>
          <w:sz w:val="24"/>
          <w:szCs w:val="24"/>
        </w:rPr>
        <w:t xml:space="preserve"> is the </w:t>
      </w:r>
      <w:r w:rsidRPr="0003529E">
        <w:rPr>
          <w:rFonts w:ascii="Times New Roman" w:hAnsi="Times New Roman" w:cs="Times New Roman"/>
          <w:sz w:val="24"/>
          <w:szCs w:val="24"/>
        </w:rPr>
        <w:t>Michaelis constant of AcCoA</w:t>
      </w:r>
      <w:r>
        <w:rPr>
          <w:rFonts w:ascii="Times New Roman" w:hAnsi="Times New Roman" w:cs="Times New Roman"/>
          <w:sz w:val="24"/>
          <w:szCs w:val="24"/>
        </w:rPr>
        <w:t xml:space="preserve">, and </w:t>
      </w:r>
      <w:r w:rsidRPr="0003529E">
        <w:rPr>
          <w:rFonts w:ascii="Times New Roman" w:hAnsi="Times New Roman" w:cs="Times New Roman"/>
          <w:sz w:val="24"/>
          <w:szCs w:val="24"/>
        </w:rPr>
        <w:t>K</w:t>
      </w:r>
      <w:r w:rsidRPr="0003529E">
        <w:rPr>
          <w:rFonts w:ascii="Times New Roman" w:hAnsi="Times New Roman" w:cs="Times New Roman"/>
          <w:sz w:val="24"/>
          <w:szCs w:val="24"/>
          <w:vertAlign w:val="subscript"/>
        </w:rPr>
        <w:t>M</w:t>
      </w:r>
      <w:r w:rsidRPr="0003529E">
        <w:rPr>
          <w:rFonts w:ascii="Times New Roman" w:hAnsi="Times New Roman" w:cs="Times New Roman"/>
          <w:sz w:val="24"/>
          <w:szCs w:val="24"/>
          <w:vertAlign w:val="superscript"/>
        </w:rPr>
        <w:t>OAA</w:t>
      </w:r>
      <w:r>
        <w:rPr>
          <w:rFonts w:ascii="Times New Roman" w:hAnsi="Times New Roman" w:cs="Times New Roman"/>
          <w:sz w:val="24"/>
          <w:szCs w:val="24"/>
        </w:rPr>
        <w:t xml:space="preserve"> is the Michaelis constant of OAA.</w:t>
      </w:r>
    </w:p>
    <w:p w14:paraId="51CD7B8A" w14:textId="77777777" w:rsidR="00C27051" w:rsidRPr="0057075B"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5309444F" w14:textId="77777777" w:rsidR="00C27051" w:rsidRPr="0071126A"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Aconitase (ACO)</w:t>
      </w:r>
    </w:p>
    <w:p w14:paraId="258E691C" w14:textId="77777777" w:rsidR="00C27051" w:rsidRPr="00EA3A23"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ACO</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ACO</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CIT</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ACO</m:t>
                </m:r>
              </m:sup>
            </m:sSubSup>
          </m:den>
        </m:f>
        <m:r>
          <w:rPr>
            <w:rFonts w:ascii="Cambria Math" w:hAnsi="Cambria Math" w:cstheme="majorBidi"/>
            <w:sz w:val="24"/>
            <w:szCs w:val="24"/>
            <w:highlight w:val="yellow"/>
          </w:rPr>
          <m:t>)</m:t>
        </m:r>
      </m:oMath>
    </w:p>
    <w:p w14:paraId="63632BE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forward rate constant of ACO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equilibrium constant of ACO. </w:t>
      </w:r>
    </w:p>
    <w:p w14:paraId="6E989A8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F6E1EA9" w14:textId="77777777" w:rsidR="00C27051" w:rsidRPr="00613E8F"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Isocitrate dehydrogenase (IDH)</w:t>
      </w:r>
    </w:p>
    <w:p w14:paraId="6E9B3AF1" w14:textId="34039C72" w:rsidR="00613E8F" w:rsidRPr="00A30E3F" w:rsidRDefault="001556AD"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ADP</m:t>
                            </m:r>
                          </m:sub>
                          <m:sup>
                            <m:r>
                              <w:rPr>
                                <w:rFonts w:ascii="Cambria Math" w:hAnsi="Cambria Math" w:cstheme="majorBidi"/>
                                <w:sz w:val="24"/>
                                <w:szCs w:val="24"/>
                                <w:highlight w:val="yellow"/>
                              </w:rPr>
                              <m:t>a</m:t>
                            </m:r>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up>
                            <m:r>
                              <w:rPr>
                                <w:rFonts w:ascii="Cambria Math" w:hAnsi="Cambria Math" w:cstheme="majorBidi"/>
                                <w:sz w:val="24"/>
                                <w:szCs w:val="24"/>
                                <w:highlight w:val="yellow"/>
                              </w:rPr>
                              <m:t>a</m:t>
                            </m:r>
                          </m:sup>
                        </m:sSubSup>
                      </m:den>
                    </m:f>
                  </m:e>
                </m:d>
              </m:e>
            </m:d>
          </m:e>
          <m:sup>
            <m:r>
              <w:rPr>
                <w:rFonts w:ascii="Cambria Math" w:hAnsi="Cambria Math" w:cstheme="majorBidi"/>
                <w:sz w:val="24"/>
                <w:szCs w:val="24"/>
                <w:highlight w:val="yellow"/>
              </w:rPr>
              <m:t>-1</m:t>
            </m:r>
          </m:sup>
        </m:sSup>
      </m:oMath>
    </w:p>
    <w:p w14:paraId="54313200" w14:textId="062C5C45" w:rsidR="00613E8F" w:rsidRPr="00A30E3F" w:rsidRDefault="001556AD"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NADH</m:t>
                    </m:r>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i,NADH</m:t>
                    </m:r>
                  </m:sub>
                </m:sSub>
              </m:den>
            </m:f>
          </m:e>
        </m:d>
      </m:oMath>
    </w:p>
    <w:p w14:paraId="7E580CFA" w14:textId="77777777" w:rsidR="00613E8F" w:rsidRPr="00613E8F" w:rsidRDefault="00613E8F" w:rsidP="00613E8F">
      <w:pPr>
        <w:widowControl w:val="0"/>
        <w:autoSpaceDE w:val="0"/>
        <w:autoSpaceDN w:val="0"/>
        <w:adjustRightInd w:val="0"/>
        <w:spacing w:after="0" w:line="360" w:lineRule="auto"/>
        <w:ind w:left="360"/>
        <w:jc w:val="both"/>
        <w:rPr>
          <w:rFonts w:asciiTheme="majorBidi" w:hAnsiTheme="majorBidi" w:cstheme="majorBidi"/>
          <w:sz w:val="24"/>
          <w:szCs w:val="24"/>
        </w:rPr>
      </w:pPr>
    </w:p>
    <w:p w14:paraId="12F6D101" w14:textId="2043AC82" w:rsidR="00C27051" w:rsidRPr="00C8689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IDH</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IDH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h,2</m:t>
                        </m:r>
                      </m:sub>
                    </m:sSub>
                  </m:num>
                  <m:den>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e>
                    </m:d>
                  </m:den>
                </m:f>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NAD</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m:t>
                            </m:r>
                          </m:e>
                        </m:d>
                      </m:den>
                    </m:f>
                  </m:e>
                </m:d>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ISOC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den>
                        </m:f>
                      </m:e>
                    </m:d>
                  </m:e>
                  <m:sup>
                    <m:r>
                      <w:rPr>
                        <w:rFonts w:ascii="Cambria Math" w:hAnsi="Cambria Math" w:cstheme="majorBidi"/>
                        <w:sz w:val="24"/>
                        <w:szCs w:val="24"/>
                        <w:highlight w:val="yellow"/>
                      </w:rPr>
                      <m:t>Ni</m:t>
                    </m:r>
                  </m:sup>
                </m:sSup>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NAD</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m:t>
                            </m:r>
                          </m:e>
                        </m:d>
                      </m:den>
                    </m:f>
                  </m:e>
                </m:d>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ISOC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den>
                        </m:f>
                      </m:e>
                    </m:d>
                  </m:e>
                  <m:sup>
                    <m:r>
                      <w:rPr>
                        <w:rFonts w:ascii="Cambria Math" w:hAnsi="Cambria Math" w:cstheme="majorBidi"/>
                        <w:sz w:val="24"/>
                        <w:szCs w:val="24"/>
                        <w:highlight w:val="yellow"/>
                      </w:rPr>
                      <m:t>Ni</m:t>
                    </m:r>
                  </m:sup>
                </m:sSup>
              </m:e>
            </m:d>
            <m:r>
              <w:rPr>
                <w:rFonts w:ascii="Cambria Math" w:hAnsi="Cambria Math" w:cstheme="majorBidi"/>
                <w:sz w:val="24"/>
                <w:szCs w:val="24"/>
                <w:highlight w:val="yellow"/>
              </w:rPr>
              <m:t xml:space="preserve"> </m:t>
            </m:r>
          </m:e>
          <m:sup>
            <m:r>
              <w:rPr>
                <w:rFonts w:ascii="Cambria Math" w:hAnsi="Cambria Math" w:cstheme="majorBidi"/>
                <w:sz w:val="24"/>
                <w:szCs w:val="24"/>
                <w:highlight w:val="yellow"/>
              </w:rPr>
              <m:t>-1</m:t>
            </m:r>
          </m:sup>
        </m:sSup>
      </m:oMath>
    </w:p>
    <w:p w14:paraId="21BCC25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ADP</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by ADP,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i,NADH</m:t>
            </m:r>
          </m:sub>
        </m:sSub>
      </m:oMath>
      <w:r>
        <w:rPr>
          <w:rFonts w:asciiTheme="majorBidi" w:eastAsiaTheme="minorEastAsia" w:hAnsiTheme="majorBidi" w:cstheme="majorBidi"/>
          <w:sz w:val="24"/>
          <w:szCs w:val="24"/>
        </w:rPr>
        <w:t xml:space="preserve"> is the inhibition constant by NADH,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IDH</m:t>
            </m:r>
          </m:sup>
        </m:sSubSup>
      </m:oMath>
      <w:r>
        <w:rPr>
          <w:rFonts w:asciiTheme="majorBidi" w:eastAsiaTheme="minorEastAsia" w:hAnsiTheme="majorBidi" w:cstheme="majorBidi"/>
          <w:sz w:val="24"/>
          <w:szCs w:val="24"/>
        </w:rPr>
        <w:t xml:space="preserve"> is the IDH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IDH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IDH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ISOC</m:t>
            </m:r>
          </m:sup>
        </m:sSubSup>
      </m:oMath>
      <w:r>
        <w:rPr>
          <w:rFonts w:asciiTheme="majorBidi" w:eastAsiaTheme="minorEastAsia" w:hAnsiTheme="majorBidi" w:cstheme="majorBidi"/>
          <w:sz w:val="24"/>
          <w:szCs w:val="24"/>
        </w:rPr>
        <w:t xml:space="preserve"> is the Michaelis constant for isocitrate,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w:t>
      </w:r>
      <m:oMath>
        <m:r>
          <w:rPr>
            <w:rFonts w:ascii="Cambria Math" w:hAnsi="Cambria Math" w:cstheme="majorBidi"/>
            <w:sz w:val="24"/>
            <w:szCs w:val="24"/>
          </w:rPr>
          <m:t>Ni</m:t>
        </m:r>
      </m:oMath>
      <w:r>
        <w:rPr>
          <w:rFonts w:asciiTheme="majorBidi" w:eastAsiaTheme="minorEastAsia" w:hAnsiTheme="majorBidi" w:cstheme="majorBidi"/>
          <w:sz w:val="24"/>
          <w:szCs w:val="24"/>
        </w:rPr>
        <w:t xml:space="preserve"> is the isocitrate cooperativity, </w:t>
      </w:r>
      <m:oMath>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e>
        </m:d>
      </m:oMath>
      <w:r>
        <w:rPr>
          <w:rFonts w:asciiTheme="majorBidi" w:eastAsiaTheme="minorEastAsia" w:hAnsiTheme="majorBidi" w:cstheme="majorBidi"/>
          <w:sz w:val="24"/>
          <w:szCs w:val="24"/>
        </w:rPr>
        <w:t xml:space="preserve"> is matrix proton concentration,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are the ionization constants of IDH. </w:t>
      </w:r>
    </w:p>
    <w:p w14:paraId="61787F89" w14:textId="77777777" w:rsidR="00C27051" w:rsidRPr="00A904C8" w:rsidRDefault="001556AD"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d[ISOC]</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ACO</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IDH</m:t>
            </m:r>
          </m:sub>
        </m:sSub>
      </m:oMath>
    </w:p>
    <w:p w14:paraId="66C1953E" w14:textId="77777777" w:rsidR="00C27051" w:rsidRPr="0057075B" w:rsidRDefault="00C27051" w:rsidP="00DD5B06">
      <w:pPr>
        <w:pStyle w:val="ListParagraph"/>
        <w:spacing w:after="160" w:line="256" w:lineRule="auto"/>
        <w:ind w:left="360"/>
        <w:jc w:val="both"/>
        <w:rPr>
          <w:rFonts w:ascii="Times New Roman" w:eastAsiaTheme="minorEastAsia" w:hAnsi="Times New Roman" w:cs="Times New Roman"/>
          <w:sz w:val="24"/>
          <w:szCs w:val="24"/>
        </w:rPr>
      </w:pPr>
    </w:p>
    <w:p w14:paraId="2B8749A3" w14:textId="77777777" w:rsidR="00C27051" w:rsidRPr="00492D9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Alpha-ketoglutarate dehydrogenase (KGDH)</w:t>
      </w:r>
    </w:p>
    <w:p w14:paraId="0020AB17" w14:textId="5685CCCF" w:rsidR="00613E8F" w:rsidRPr="00A213F8" w:rsidRDefault="001556AD"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KGDH</m:t>
            </m:r>
          </m:sup>
        </m:sSubSup>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d>
              <m:dPr>
                <m:begChr m:val="["/>
                <m:endChr m:val="]"/>
                <m:ctrlPr>
                  <w:rPr>
                    <w:rFonts w:ascii="Cambria Math" w:hAnsi="Cambria Math" w:cstheme="majorBidi"/>
                    <w:i/>
                    <w:sz w:val="24"/>
                    <w:szCs w:val="24"/>
                    <w:highlight w:val="yellow"/>
                  </w:rPr>
                </m:ctrlPr>
              </m:d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[Mg</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D</m:t>
                            </m:r>
                          </m:sub>
                          <m: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Mg</m:t>
                                </m:r>
                              </m:e>
                              <m:sup>
                                <m:r>
                                  <w:rPr>
                                    <w:rFonts w:ascii="Cambria Math" w:hAnsi="Cambria Math" w:cstheme="majorBidi"/>
                                    <w:sz w:val="24"/>
                                    <w:szCs w:val="24"/>
                                    <w:highlight w:val="yellow"/>
                                  </w:rPr>
                                  <m:t>2+</m:t>
                                </m:r>
                              </m:sup>
                            </m:sSup>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D</m:t>
                            </m:r>
                          </m:sub>
                          <m: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sup>
                        </m:sSubSup>
                      </m:den>
                    </m:f>
                  </m:e>
                </m:d>
              </m:e>
            </m:d>
          </m:e>
          <m:sup>
            <m:r>
              <w:rPr>
                <w:rFonts w:ascii="Cambria Math" w:hAnsi="Cambria Math" w:cstheme="majorBidi"/>
                <w:sz w:val="24"/>
                <w:szCs w:val="24"/>
                <w:highlight w:val="yellow"/>
              </w:rPr>
              <m:t>-1</m:t>
            </m:r>
          </m:sup>
        </m:sSup>
      </m:oMath>
    </w:p>
    <w:p w14:paraId="00503FAA" w14:textId="77777777" w:rsidR="00C27051" w:rsidRPr="00A213F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V</m:t>
            </m:r>
          </m:e>
          <m:sub>
            <m:r>
              <w:rPr>
                <w:rFonts w:ascii="Cambria Math" w:hAnsi="Cambria Math" w:cstheme="majorBidi"/>
                <w:sz w:val="24"/>
                <w:szCs w:val="24"/>
                <w:highlight w:val="red"/>
              </w:rPr>
              <m:t>KGDH</m:t>
            </m:r>
          </m:sub>
        </m:sSub>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cat</m:t>
                </m:r>
              </m:sub>
              <m:sup>
                <m:r>
                  <w:rPr>
                    <w:rFonts w:ascii="Cambria Math" w:hAnsi="Cambria Math" w:cstheme="majorBidi"/>
                    <w:sz w:val="24"/>
                    <w:szCs w:val="24"/>
                    <w:highlight w:val="red"/>
                  </w:rPr>
                  <m:t>KGDH</m:t>
                </m:r>
              </m:sup>
            </m:sSubSup>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E</m:t>
                </m:r>
              </m:e>
              <m:sub>
                <m:r>
                  <w:rPr>
                    <w:rFonts w:ascii="Cambria Math" w:hAnsi="Cambria Math" w:cstheme="majorBidi"/>
                    <w:sz w:val="24"/>
                    <w:szCs w:val="24"/>
                    <w:highlight w:val="red"/>
                  </w:rPr>
                  <m:t>T</m:t>
                </m:r>
              </m:sub>
              <m:sup>
                <m:r>
                  <w:rPr>
                    <w:rFonts w:ascii="Cambria Math" w:hAnsi="Cambria Math" w:cstheme="majorBidi"/>
                    <w:sz w:val="24"/>
                    <w:szCs w:val="24"/>
                    <w:highlight w:val="red"/>
                  </w:rPr>
                  <m:t>KGDH</m:t>
                </m:r>
              </m:sup>
            </m:sSubSup>
          </m:num>
          <m:den>
            <m:r>
              <w:rPr>
                <w:rFonts w:ascii="Cambria Math" w:hAnsi="Cambria Math" w:cstheme="majorBidi"/>
                <w:sz w:val="24"/>
                <w:szCs w:val="24"/>
                <w:highlight w:val="red"/>
              </w:rPr>
              <m:t>1+</m:t>
            </m:r>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f</m:t>
                </m:r>
              </m:e>
              <m:sub>
                <m:r>
                  <w:rPr>
                    <w:rFonts w:ascii="Cambria Math" w:hAnsi="Cambria Math" w:cstheme="majorBidi"/>
                    <w:sz w:val="24"/>
                    <w:szCs w:val="24"/>
                    <w:highlight w:val="red"/>
                  </w:rPr>
                  <m:t>a</m:t>
                </m:r>
              </m:sub>
              <m:sup>
                <m:r>
                  <w:rPr>
                    <w:rFonts w:ascii="Cambria Math" w:hAnsi="Cambria Math" w:cstheme="majorBidi"/>
                    <w:sz w:val="24"/>
                    <w:szCs w:val="24"/>
                    <w:highlight w:val="red"/>
                  </w:rPr>
                  <m:t>KGDH</m:t>
                </m:r>
              </m:sup>
            </m:sSubSup>
            <m:sSup>
              <m:sSupPr>
                <m:ctrlPr>
                  <w:rPr>
                    <w:rFonts w:ascii="Cambria Math" w:hAnsi="Cambria Math" w:cstheme="majorBidi"/>
                    <w:i/>
                    <w:sz w:val="24"/>
                    <w:szCs w:val="24"/>
                    <w:highlight w:val="red"/>
                  </w:rPr>
                </m:ctrlPr>
              </m:sSupPr>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αKG</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αKG</m:t>
                            </m:r>
                          </m:e>
                        </m:d>
                      </m:den>
                    </m:f>
                  </m:e>
                </m:d>
              </m:e>
              <m:sup>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n</m:t>
                    </m:r>
                  </m:e>
                  <m:sub>
                    <m:r>
                      <w:rPr>
                        <w:rFonts w:ascii="Cambria Math" w:hAnsi="Cambria Math" w:cstheme="majorBidi"/>
                        <w:sz w:val="24"/>
                        <w:szCs w:val="24"/>
                        <w:highlight w:val="red"/>
                      </w:rPr>
                      <m:t>a</m:t>
                    </m:r>
                  </m:sub>
                </m:sSub>
                <m:r>
                  <w:rPr>
                    <w:rFonts w:ascii="Cambria Math" w:hAnsi="Cambria Math" w:cstheme="majorBidi"/>
                    <w:sz w:val="24"/>
                    <w:szCs w:val="24"/>
                    <w:highlight w:val="red"/>
                  </w:rPr>
                  <m:t>KG</m:t>
                </m:r>
              </m:sup>
            </m:sSup>
            <m:r>
              <w:rPr>
                <w:rFonts w:ascii="Cambria Math" w:hAnsi="Cambria Math" w:cstheme="majorBidi"/>
                <w:sz w:val="24"/>
                <w:szCs w:val="24"/>
                <w:highlight w:val="red"/>
              </w:rPr>
              <m:t>+</m:t>
            </m:r>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f</m:t>
                </m:r>
              </m:e>
              <m:sub>
                <m:r>
                  <w:rPr>
                    <w:rFonts w:ascii="Cambria Math" w:hAnsi="Cambria Math" w:cstheme="majorBidi"/>
                    <w:sz w:val="24"/>
                    <w:szCs w:val="24"/>
                    <w:highlight w:val="red"/>
                  </w:rPr>
                  <m:t>a</m:t>
                </m:r>
              </m:sub>
              <m:sup>
                <m:r>
                  <w:rPr>
                    <w:rFonts w:ascii="Cambria Math" w:hAnsi="Cambria Math" w:cstheme="majorBidi"/>
                    <w:sz w:val="24"/>
                    <w:szCs w:val="24"/>
                    <w:highlight w:val="red"/>
                  </w:rPr>
                  <m:t>KGDH</m:t>
                </m:r>
              </m:sup>
            </m:sSubSup>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w:commentRangeStart w:id="136"/>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w:commentRangeEnd w:id="136"/>
                    <m:r>
                      <m:rPr>
                        <m:sty m:val="p"/>
                      </m:rPr>
                      <w:rPr>
                        <w:rStyle w:val="CommentReference"/>
                        <w:rtl/>
                      </w:rPr>
                      <w:commentReference w:id="136"/>
                    </m:r>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NAD</m:t>
                        </m:r>
                      </m:e>
                    </m:d>
                  </m:den>
                </m:f>
              </m:e>
            </m:d>
          </m:den>
        </m:f>
      </m:oMath>
    </w:p>
    <w:p w14:paraId="21A719FA" w14:textId="77777777" w:rsidR="00C27051" w:rsidRPr="00492D91" w:rsidRDefault="00C27051"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When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KGDH</m:t>
            </m:r>
          </m:sup>
        </m:sSubSup>
      </m:oMath>
      <w:r>
        <w:rPr>
          <w:rFonts w:asciiTheme="majorBidi" w:eastAsiaTheme="minorEastAsia" w:hAnsiTheme="majorBidi" w:cstheme="majorBidi"/>
          <w:sz w:val="24"/>
          <w:szCs w:val="24"/>
        </w:rPr>
        <w:t xml:space="preserve"> is the KGDH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KGDH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the KGDH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w:t>
      </w:r>
      <w:commentRangeStart w:id="137"/>
      <w:r>
        <w:rPr>
          <w:rFonts w:asciiTheme="majorBidi" w:eastAsiaTheme="minorEastAsia" w:hAnsiTheme="majorBidi" w:cstheme="majorBidi"/>
          <w:sz w:val="24"/>
          <w:szCs w:val="24"/>
        </w:rPr>
        <w:t>NAD</w:t>
      </w:r>
      <w:commentRangeEnd w:id="137"/>
      <w:r w:rsidR="00A213F8">
        <w:rPr>
          <w:rStyle w:val="CommentReference"/>
        </w:rPr>
        <w:commentReference w:id="137"/>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αKG</m:t>
            </m:r>
          </m:sup>
        </m:sSubSup>
      </m:oMath>
      <w:r>
        <w:rPr>
          <w:rFonts w:asciiTheme="majorBidi" w:eastAsiaTheme="minorEastAsia" w:hAnsiTheme="majorBidi" w:cstheme="majorBidi"/>
          <w:sz w:val="24"/>
          <w:szCs w:val="24"/>
        </w:rPr>
        <w:t xml:space="preserve"> is the Michaelis constant for αKG,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KG</m:t>
        </m:r>
      </m:oMath>
      <w:r>
        <w:rPr>
          <w:rFonts w:asciiTheme="majorBidi" w:eastAsiaTheme="minorEastAsia" w:hAnsiTheme="majorBidi" w:cstheme="majorBidi"/>
          <w:sz w:val="24"/>
          <w:szCs w:val="24"/>
        </w:rPr>
        <w:t xml:space="preserve"> is the Hill coefficient of KGDH for αKG and </w:t>
      </w:r>
      <m:oMath>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r>
          <w:rPr>
            <w:rFonts w:ascii="Cambria Math" w:hAnsi="Cambria Math" w:cstheme="majorBidi"/>
            <w:sz w:val="24"/>
            <w:szCs w:val="24"/>
          </w:rPr>
          <m:t>]</m:t>
        </m:r>
      </m:oMath>
      <w:r>
        <w:rPr>
          <w:rFonts w:asciiTheme="majorBidi" w:eastAsiaTheme="minorEastAsia" w:hAnsiTheme="majorBidi" w:cstheme="majorBidi"/>
          <w:sz w:val="24"/>
          <w:szCs w:val="24"/>
        </w:rPr>
        <w:t xml:space="preserve"> is the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concentration in the mitochondria. </w:t>
      </w:r>
    </w:p>
    <w:p w14:paraId="229C5D08" w14:textId="77777777" w:rsidR="00C27051" w:rsidRPr="00A96A88" w:rsidRDefault="001556AD"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d[αKG]</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IDH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KGDH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AAT</m:t>
            </m:r>
          </m:sub>
        </m:sSub>
      </m:oMath>
    </w:p>
    <w:p w14:paraId="63A9CC31"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040B528D" w14:textId="77777777" w:rsidR="00C2705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u w:val="single"/>
        </w:rPr>
      </w:pPr>
      <w:r w:rsidRPr="00C73EF6">
        <w:rPr>
          <w:rFonts w:asciiTheme="majorBidi" w:hAnsiTheme="majorBidi" w:cstheme="majorBidi"/>
          <w:sz w:val="24"/>
          <w:szCs w:val="24"/>
          <w:u w:val="single"/>
        </w:rPr>
        <w:t>Succinyl CoA lyase (SL)</w:t>
      </w:r>
    </w:p>
    <w:p w14:paraId="416AA5D1" w14:textId="77777777" w:rsidR="00C27051" w:rsidRPr="001E7B3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SL</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SL</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SCoA</m:t>
            </m:r>
          </m:e>
        </m:d>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ADP</m:t>
                </m:r>
              </m:e>
            </m:d>
          </m:e>
          <m:sub>
            <m:r>
              <w:rPr>
                <w:rFonts w:ascii="Cambria Math" w:hAnsi="Cambria Math" w:cstheme="majorBidi"/>
                <w:sz w:val="24"/>
                <w:szCs w:val="24"/>
                <w:highlight w:val="yellow"/>
              </w:rPr>
              <m:t>m</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[CoA]</m:t>
            </m:r>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SL</m:t>
                </m:r>
              </m:sup>
            </m:sSubSup>
          </m:den>
        </m:f>
        <m:r>
          <w:rPr>
            <w:rFonts w:ascii="Cambria Math" w:hAnsi="Cambria Math" w:cstheme="majorBidi"/>
            <w:sz w:val="24"/>
            <w:szCs w:val="24"/>
            <w:highlight w:val="yellow"/>
          </w:rPr>
          <m:t>)</m:t>
        </m:r>
      </m:oMath>
    </w:p>
    <w:p w14:paraId="33681E6A" w14:textId="77777777" w:rsidR="00C27051" w:rsidRPr="00C73EF6" w:rsidRDefault="00C27051" w:rsidP="00DD5B06">
      <w:pPr>
        <w:pStyle w:val="ListParagraph"/>
        <w:widowControl w:val="0"/>
        <w:autoSpaceDE w:val="0"/>
        <w:autoSpaceDN w:val="0"/>
        <w:adjustRightInd w:val="0"/>
        <w:spacing w:after="0" w:line="360" w:lineRule="auto"/>
        <w:ind w:left="360"/>
        <w:jc w:val="both"/>
        <w:rPr>
          <w:rFonts w:ascii="Cambria Math" w:hAnsi="Cambria Math" w:cstheme="majorBidi"/>
          <w:i/>
          <w:sz w:val="24"/>
          <w:szCs w:val="24"/>
        </w:rPr>
      </w:pPr>
    </w:p>
    <w:p w14:paraId="3C639A0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C73EF6">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SL</m:t>
            </m:r>
          </m:sup>
        </m:sSubSup>
      </m:oMath>
      <w:r w:rsidRPr="00C73EF6">
        <w:rPr>
          <w:rFonts w:asciiTheme="majorBidi" w:eastAsiaTheme="minorEastAsia" w:hAnsiTheme="majorBidi" w:cstheme="majorBidi"/>
          <w:sz w:val="24"/>
          <w:szCs w:val="24"/>
        </w:rPr>
        <w:t xml:space="preserve"> is the SL forward rate constant</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SL</m:t>
            </m:r>
          </m:sup>
        </m:sSubSup>
      </m:oMath>
      <w:r>
        <w:rPr>
          <w:rFonts w:asciiTheme="majorBidi" w:eastAsiaTheme="minorEastAsia" w:hAnsiTheme="majorBidi" w:cstheme="majorBidi"/>
          <w:sz w:val="24"/>
          <w:szCs w:val="24"/>
        </w:rPr>
        <w:t xml:space="preserve"> is the SL reaction equilibrium constant and </w:t>
      </w:r>
      <m:oMath>
        <m:r>
          <w:rPr>
            <w:rFonts w:ascii="Cambria Math" w:hAnsi="Cambria Math" w:cstheme="majorBidi"/>
            <w:sz w:val="24"/>
            <w:szCs w:val="24"/>
          </w:rPr>
          <m:t>[CoA]</m:t>
        </m:r>
      </m:oMath>
      <w:r>
        <w:rPr>
          <w:rFonts w:asciiTheme="majorBidi" w:eastAsiaTheme="minorEastAsia" w:hAnsiTheme="majorBidi" w:cstheme="majorBidi"/>
          <w:sz w:val="24"/>
          <w:szCs w:val="24"/>
        </w:rPr>
        <w:t xml:space="preserve"> is the CoA concentration.</w:t>
      </w:r>
    </w:p>
    <w:p w14:paraId="5418F05C" w14:textId="77777777" w:rsidR="00C27051" w:rsidRPr="008D5BC3" w:rsidRDefault="001556AD"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d[SCoA]</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KGDH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SL</m:t>
            </m:r>
          </m:sub>
        </m:sSub>
      </m:oMath>
    </w:p>
    <w:p w14:paraId="5BC9CFE3"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83928D4" w14:textId="77777777" w:rsidR="00613E8F" w:rsidRDefault="00613E8F"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73E04666" w14:textId="77777777" w:rsidR="00C27051" w:rsidRPr="00CF3074" w:rsidRDefault="00C27051" w:rsidP="00DD5B06">
      <w:pPr>
        <w:pStyle w:val="ListParagraph"/>
        <w:widowControl w:val="0"/>
        <w:numPr>
          <w:ilvl w:val="0"/>
          <w:numId w:val="14"/>
        </w:numPr>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u w:val="single"/>
        </w:rPr>
        <w:t>Succinate dehydrogenase (SDH)</w:t>
      </w:r>
    </w:p>
    <w:p w14:paraId="7DF99AC8" w14:textId="77777777" w:rsidR="00C27051" w:rsidRPr="00CF307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SDH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SDH</m:t>
                </m:r>
              </m:sup>
            </m:sSubSup>
          </m:num>
          <m:den>
            <m:r>
              <w:rPr>
                <w:rFonts w:ascii="Cambria Math" w:hAnsi="Cambria Math" w:cstheme="majorBidi"/>
                <w:sz w:val="24"/>
                <w:szCs w:val="24"/>
                <w:highlight w:val="yellow"/>
              </w:rPr>
              <m:t>1+</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Suc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i,sdh</m:t>
                        </m:r>
                      </m:sub>
                      <m:sup>
                        <m:r>
                          <w:rPr>
                            <w:rFonts w:ascii="Cambria Math" w:hAnsi="Cambria Math" w:cstheme="majorBidi"/>
                            <w:sz w:val="24"/>
                            <w:szCs w:val="24"/>
                            <w:highlight w:val="yellow"/>
                          </w:rPr>
                          <m:t>OAA</m:t>
                        </m:r>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FUM</m:t>
                        </m:r>
                      </m:sup>
                    </m:sSubSup>
                  </m:den>
                </m:f>
              </m:e>
            </m:d>
          </m:den>
        </m:f>
      </m:oMath>
    </w:p>
    <w:p w14:paraId="6BB3E1DD"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Suc</m:t>
            </m:r>
          </m:sup>
        </m:sSubSup>
      </m:oMath>
      <w:r>
        <w:rPr>
          <w:rFonts w:asciiTheme="majorBidi" w:eastAsiaTheme="minorEastAsia" w:hAnsiTheme="majorBidi" w:cstheme="majorBidi"/>
          <w:sz w:val="24"/>
          <w:szCs w:val="24"/>
        </w:rPr>
        <w:t xml:space="preserve"> is the succinate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FUM</m:t>
            </m:r>
          </m:sup>
        </m:sSubSup>
      </m:oMath>
      <w:r>
        <w:rPr>
          <w:rFonts w:asciiTheme="majorBidi" w:eastAsiaTheme="minorEastAsia" w:hAnsiTheme="majorBidi" w:cstheme="majorBidi"/>
          <w:sz w:val="24"/>
          <w:szCs w:val="24"/>
        </w:rPr>
        <w:t xml:space="preserve"> is the fumarate inhibition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i,sdh</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constant. </w:t>
      </w:r>
    </w:p>
    <w:p w14:paraId="6EECDB2F" w14:textId="77777777" w:rsidR="00C27051" w:rsidRPr="005B6A7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d[Suc]</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oMath>
    </w:p>
    <w:p w14:paraId="0FA19CA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46046367" w14:textId="77777777" w:rsidR="00C27051" w:rsidRPr="00740E6C"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Fumarate hydratase (FH)</w:t>
      </w:r>
    </w:p>
    <w:p w14:paraId="316635FE" w14:textId="77777777" w:rsidR="00C27051" w:rsidRPr="003B5D7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FH</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FH</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MAL</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FH</m:t>
                </m:r>
              </m:sup>
            </m:sSubSup>
          </m:den>
        </m:f>
        <m:r>
          <w:rPr>
            <w:rFonts w:ascii="Cambria Math" w:hAnsi="Cambria Math" w:cstheme="majorBidi"/>
            <w:sz w:val="24"/>
            <w:szCs w:val="24"/>
            <w:highlight w:val="yellow"/>
          </w:rPr>
          <m:t>)</m:t>
        </m:r>
      </m:oMath>
    </w:p>
    <w:p w14:paraId="3932275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is the FH forward rate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if the FH equilibrium constant. </w:t>
      </w:r>
    </w:p>
    <w:p w14:paraId="541D0FAC" w14:textId="77777777" w:rsidR="00C27051" w:rsidRPr="003B5D7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FH</m:t>
            </m:r>
          </m:sub>
        </m:sSub>
      </m:oMath>
    </w:p>
    <w:p w14:paraId="79EF211B"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65D61107"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Malate dehydrogenase (MDH)</w:t>
      </w:r>
    </w:p>
    <w:p w14:paraId="60581C12" w14:textId="77777777" w:rsidR="00613E8F" w:rsidRPr="00A64B7B" w:rsidRDefault="001556AD"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h.a</m:t>
            </m:r>
          </m:sub>
        </m:sSub>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e>
                  <m:sup>
                    <m:r>
                      <w:rPr>
                        <w:rFonts w:ascii="Cambria Math" w:hAnsi="Cambria Math" w:cstheme="majorBidi"/>
                        <w:sz w:val="24"/>
                        <w:szCs w:val="24"/>
                        <w:highlight w:val="yellow"/>
                      </w:rPr>
                      <m:t>2</m:t>
                    </m:r>
                  </m:sup>
                </m:sSup>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h2</m:t>
                    </m:r>
                  </m:sub>
                </m:sSub>
              </m:den>
            </m:f>
            <m:r>
              <w:rPr>
                <w:rFonts w:ascii="Cambria Math" w:hAnsi="Cambria Math" w:cstheme="majorBidi"/>
                <w:sz w:val="24"/>
                <w:szCs w:val="24"/>
                <w:highlight w:val="yellow"/>
              </w:rPr>
              <m:t>)</m:t>
            </m:r>
          </m:e>
          <m:sup>
            <m:r>
              <w:rPr>
                <w:rFonts w:ascii="Cambria Math" w:hAnsi="Cambria Math" w:cstheme="majorBidi"/>
                <w:sz w:val="24"/>
                <w:szCs w:val="24"/>
                <w:highlight w:val="yellow"/>
              </w:rPr>
              <m:t>-1</m:t>
            </m:r>
          </m:sup>
        </m:sSup>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offest</m:t>
            </m:r>
          </m:sub>
        </m:sSub>
      </m:oMath>
    </w:p>
    <w:p w14:paraId="2F39D946" w14:textId="77777777" w:rsidR="00613E8F" w:rsidRPr="00A64B7B" w:rsidRDefault="001556AD"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h,i</m:t>
            </m:r>
          </m:sub>
        </m:sSub>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h3</m:t>
                        </m:r>
                      </m:sub>
                    </m:sSub>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h3</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h4</m:t>
                        </m:r>
                      </m:sub>
                    </m:sSub>
                  </m:num>
                  <m:den>
                    <m:sSup>
                      <m:sSupPr>
                        <m:ctrlPr>
                          <w:rPr>
                            <w:rFonts w:ascii="Cambria Math" w:hAnsi="Cambria Math" w:cstheme="majorBidi"/>
                            <w:i/>
                            <w:sz w:val="24"/>
                            <w:szCs w:val="24"/>
                            <w:highlight w:val="yellow"/>
                          </w:rPr>
                        </m:ctrlPr>
                      </m:sSup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e>
                      <m:sup>
                        <m:r>
                          <w:rPr>
                            <w:rFonts w:ascii="Cambria Math" w:hAnsi="Cambria Math" w:cstheme="majorBidi"/>
                            <w:sz w:val="24"/>
                            <w:szCs w:val="24"/>
                            <w:highlight w:val="yellow"/>
                          </w:rPr>
                          <m:t>2</m:t>
                        </m:r>
                      </m:sup>
                    </m:sSup>
                  </m:den>
                </m:f>
              </m:e>
            </m:d>
          </m:e>
          <m:sup>
            <m:r>
              <w:rPr>
                <w:rFonts w:ascii="Cambria Math" w:hAnsi="Cambria Math" w:cstheme="majorBidi"/>
                <w:sz w:val="24"/>
                <w:szCs w:val="24"/>
                <w:highlight w:val="yellow"/>
              </w:rPr>
              <m:t>-2</m:t>
            </m:r>
          </m:sup>
        </m:sSup>
      </m:oMath>
    </w:p>
    <w:p w14:paraId="59511A23" w14:textId="77777777" w:rsidR="00C27051" w:rsidRPr="00A64B7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V</m:t>
            </m:r>
          </m:e>
          <m:sub>
            <m:r>
              <w:rPr>
                <w:rFonts w:ascii="Cambria Math" w:hAnsi="Cambria Math" w:cstheme="majorBidi"/>
                <w:sz w:val="24"/>
                <w:szCs w:val="24"/>
                <w:highlight w:val="red"/>
              </w:rPr>
              <m:t>MDH</m:t>
            </m:r>
          </m:sub>
        </m:sSub>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cat</m:t>
                </m:r>
              </m:sub>
              <m:sup>
                <m:r>
                  <w:rPr>
                    <w:rFonts w:ascii="Cambria Math" w:hAnsi="Cambria Math" w:cstheme="majorBidi"/>
                    <w:sz w:val="24"/>
                    <w:szCs w:val="24"/>
                    <w:highlight w:val="red"/>
                  </w:rPr>
                  <m:t>MDH</m:t>
                </m:r>
              </m:sup>
            </m:sSubSup>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E</m:t>
                </m:r>
              </m:e>
              <m:sub>
                <m:r>
                  <w:rPr>
                    <w:rFonts w:ascii="Cambria Math" w:hAnsi="Cambria Math" w:cstheme="majorBidi"/>
                    <w:sz w:val="24"/>
                    <w:szCs w:val="24"/>
                    <w:highlight w:val="red"/>
                  </w:rPr>
                  <m:t>T</m:t>
                </m:r>
              </m:sub>
              <m:sup>
                <m:r>
                  <w:rPr>
                    <w:rFonts w:ascii="Cambria Math" w:hAnsi="Cambria Math" w:cstheme="majorBidi"/>
                    <w:sz w:val="24"/>
                    <w:szCs w:val="24"/>
                    <w:highlight w:val="red"/>
                  </w:rPr>
                  <m:t>MDH</m:t>
                </m:r>
              </m:sup>
            </m:sSubSup>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f</m:t>
                </m:r>
              </m:e>
              <m:sub>
                <m:r>
                  <w:rPr>
                    <w:rFonts w:ascii="Cambria Math" w:hAnsi="Cambria Math" w:cstheme="majorBidi"/>
                    <w:sz w:val="24"/>
                    <w:szCs w:val="24"/>
                    <w:highlight w:val="red"/>
                  </w:rPr>
                  <m:t>h,a</m:t>
                </m:r>
              </m:sub>
            </m:sSub>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f</m:t>
                </m:r>
              </m:e>
              <m:sub>
                <m:r>
                  <w:rPr>
                    <w:rFonts w:ascii="Cambria Math" w:hAnsi="Cambria Math" w:cstheme="majorBidi"/>
                    <w:sz w:val="24"/>
                    <w:szCs w:val="24"/>
                    <w:highlight w:val="red"/>
                  </w:rPr>
                  <m:t>h,i</m:t>
                </m:r>
              </m:sub>
            </m:sSub>
          </m:num>
          <m:den>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MAL</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MAL</m:t>
                    </m:r>
                  </m:e>
                </m:d>
              </m:den>
            </m:f>
            <m:d>
              <m:dPr>
                <m:ctrlPr>
                  <w:rPr>
                    <w:rFonts w:ascii="Cambria Math" w:hAnsi="Cambria Math" w:cstheme="majorBidi"/>
                    <w:i/>
                    <w:sz w:val="24"/>
                    <w:szCs w:val="24"/>
                    <w:highlight w:val="red"/>
                  </w:rPr>
                </m:ctrlPr>
              </m:dPr>
              <m:e>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OAA</m:t>
                        </m:r>
                      </m:e>
                    </m:d>
                  </m:num>
                  <m:den>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i</m:t>
                        </m:r>
                      </m:sub>
                      <m:sup>
                        <m:r>
                          <w:rPr>
                            <w:rFonts w:ascii="Cambria Math" w:hAnsi="Cambria Math" w:cstheme="majorBidi"/>
                            <w:sz w:val="24"/>
                            <w:szCs w:val="24"/>
                            <w:highlight w:val="red"/>
                          </w:rPr>
                          <m:t>OAA</m:t>
                        </m:r>
                      </m:sup>
                    </m:sSubSup>
                  </m:den>
                </m:f>
              </m:e>
            </m:d>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m:num>
              <m:den>
                <m:r>
                  <w:rPr>
                    <w:rFonts w:ascii="Cambria Math" w:hAnsi="Cambria Math" w:cstheme="majorBidi"/>
                    <w:sz w:val="24"/>
                    <w:szCs w:val="24"/>
                    <w:highlight w:val="red"/>
                  </w:rPr>
                  <m:t>[NAD]</m:t>
                </m:r>
              </m:den>
            </m:f>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MAL</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MAL</m:t>
                    </m:r>
                  </m:e>
                </m:d>
              </m:den>
            </m:f>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OAA</m:t>
                    </m:r>
                  </m:e>
                </m:d>
              </m:num>
              <m:den>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i</m:t>
                    </m:r>
                  </m:sub>
                  <m:sup>
                    <m:r>
                      <w:rPr>
                        <w:rFonts w:ascii="Cambria Math" w:hAnsi="Cambria Math" w:cstheme="majorBidi"/>
                        <w:sz w:val="24"/>
                        <w:szCs w:val="24"/>
                        <w:highlight w:val="red"/>
                      </w:rPr>
                      <m:t>OAA</m:t>
                    </m:r>
                  </m:sup>
                </m:sSubSup>
              </m:den>
            </m:f>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w:commentRangeStart w:id="138"/>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w:commentRangeEnd w:id="138"/>
                <m:r>
                  <m:rPr>
                    <m:sty m:val="p"/>
                  </m:rPr>
                  <w:rPr>
                    <w:rStyle w:val="CommentReference"/>
                  </w:rPr>
                  <w:commentReference w:id="138"/>
                </m:r>
              </m:num>
              <m:den>
                <m:r>
                  <w:rPr>
                    <w:rFonts w:ascii="Cambria Math" w:hAnsi="Cambria Math" w:cstheme="majorBidi"/>
                    <w:sz w:val="24"/>
                    <w:szCs w:val="24"/>
                    <w:highlight w:val="red"/>
                  </w:rPr>
                  <m:t>[NAD]</m:t>
                </m:r>
              </m:den>
            </m:f>
          </m:den>
        </m:f>
      </m:oMath>
    </w:p>
    <w:p w14:paraId="1764840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h3</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h4</m:t>
            </m:r>
          </m:sub>
        </m:sSub>
      </m:oMath>
      <w:r>
        <w:rPr>
          <w:rFonts w:asciiTheme="majorBidi" w:eastAsiaTheme="minorEastAsia" w:hAnsiTheme="majorBidi" w:cstheme="majorBidi"/>
          <w:sz w:val="24"/>
          <w:szCs w:val="24"/>
        </w:rPr>
        <w:t xml:space="preserve"> are MDH ionization constants,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offest</m:t>
            </m:r>
          </m:sub>
        </m:sSub>
      </m:oMath>
      <w:r>
        <w:rPr>
          <w:rFonts w:asciiTheme="majorBidi" w:eastAsiaTheme="minorEastAsia" w:hAnsiTheme="majorBidi" w:cstheme="majorBidi"/>
          <w:sz w:val="24"/>
          <w:szCs w:val="24"/>
        </w:rPr>
        <w:t xml:space="preserve"> is a pH independent term in the pH activation factor of MDH,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MDH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total MDH </w:t>
      </w:r>
      <w:r>
        <w:rPr>
          <w:rFonts w:asciiTheme="majorBidi" w:eastAsiaTheme="minorEastAsia" w:hAnsiTheme="majorBidi" w:cstheme="majorBidi"/>
          <w:sz w:val="24"/>
          <w:szCs w:val="24"/>
        </w:rPr>
        <w:lastRenderedPageBreak/>
        <w:t xml:space="preserve">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MAL</m:t>
            </m:r>
          </m:sup>
        </m:sSubSup>
      </m:oMath>
      <w:r>
        <w:rPr>
          <w:rFonts w:asciiTheme="majorBidi" w:eastAsiaTheme="minorEastAsia" w:hAnsiTheme="majorBidi" w:cstheme="majorBidi"/>
          <w:sz w:val="24"/>
          <w:szCs w:val="24"/>
        </w:rPr>
        <w:t xml:space="preserve"> is the malate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Michaelis constant. </w:t>
      </w:r>
    </w:p>
    <w:p w14:paraId="062A2683" w14:textId="77777777" w:rsidR="00C27051" w:rsidRPr="00AA288E" w:rsidRDefault="001556AD"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d[MAL]</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FH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MDH</m:t>
            </m:r>
          </m:sub>
        </m:sSub>
      </m:oMath>
    </w:p>
    <w:p w14:paraId="1A142FE2"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Aspartate amino transferase (AAT)</w:t>
      </w:r>
    </w:p>
    <w:p w14:paraId="137D9EBC" w14:textId="77777777" w:rsidR="00C27051" w:rsidRPr="00D47261" w:rsidRDefault="001556AD"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AAT</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AAT</m:t>
            </m:r>
          </m:sup>
        </m:sSubSup>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GLU</m:t>
            </m:r>
          </m:e>
        </m:d>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ASP</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AAT</m:t>
                </m:r>
              </m:sup>
            </m:sSubSup>
          </m:num>
          <m:den>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ASP</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AAT</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αKG</m:t>
                </m:r>
              </m:e>
            </m:d>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AAT</m:t>
                </m:r>
              </m:sup>
            </m:sSubSup>
            <m:r>
              <w:rPr>
                <w:rFonts w:ascii="Cambria Math" w:hAnsi="Cambria Math" w:cstheme="majorBidi"/>
                <w:sz w:val="24"/>
                <w:szCs w:val="24"/>
                <w:highlight w:val="yellow"/>
              </w:rPr>
              <m:t>)</m:t>
            </m:r>
          </m:den>
        </m:f>
      </m:oMath>
    </w:p>
    <w:p w14:paraId="553F5D86" w14:textId="77777777" w:rsidR="00C27051" w:rsidRPr="00FA48D6"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hAnsi="Cambria Math" w:cstheme="majorBidi"/>
                <w:i/>
                <w:sz w:val="24"/>
                <w:szCs w:val="24"/>
              </w:rPr>
            </m:ctrlPr>
          </m:dPr>
          <m:e>
            <m:r>
              <w:rPr>
                <w:rFonts w:ascii="Cambria Math" w:hAnsi="Cambria Math" w:cstheme="majorBidi"/>
                <w:sz w:val="24"/>
                <w:szCs w:val="24"/>
              </w:rPr>
              <m:t>GLU</m:t>
            </m:r>
          </m:e>
        </m:d>
      </m:oMath>
      <w:r>
        <w:rPr>
          <w:rFonts w:ascii="Times New Roman" w:eastAsiaTheme="minorEastAsia" w:hAnsi="Times New Roman" w:cs="Times New Roman"/>
          <w:sz w:val="24"/>
          <w:szCs w:val="24"/>
        </w:rPr>
        <w:t xml:space="preserve"> is glutamate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forward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equilibrium constant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ASP</m:t>
            </m:r>
          </m:sub>
        </m:sSub>
      </m:oMath>
      <w:r>
        <w:rPr>
          <w:rFonts w:ascii="Times New Roman" w:eastAsiaTheme="minorEastAsia" w:hAnsi="Times New Roman" w:cs="Times New Roman"/>
          <w:sz w:val="24"/>
          <w:szCs w:val="24"/>
        </w:rPr>
        <w:t xml:space="preserve"> is the rate constant of aspartate. </w:t>
      </w:r>
    </w:p>
    <w:p w14:paraId="7AF3C59A" w14:textId="77777777" w:rsidR="00C27051" w:rsidRPr="00D47261"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CS</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AAT</m:t>
            </m:r>
          </m:sub>
        </m:sSub>
      </m:oMath>
    </w:p>
    <w:p w14:paraId="74F0A2AC" w14:textId="77777777" w:rsidR="00C27051" w:rsidRPr="00934D14" w:rsidRDefault="00C27051" w:rsidP="00DD5B06">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b</w:t>
      </w:r>
      <w:r w:rsidRPr="00934D14">
        <w:rPr>
          <w:rFonts w:ascii="Times New Roman" w:hAnsi="Times New Roman" w:cs="Times New Roman"/>
          <w:sz w:val="24"/>
          <w:szCs w:val="24"/>
        </w:rPr>
        <w:t>ecause the TCA cycle and the AAT shunt are closed from the point of view of carbon intermediates, a conservation equation relating all TCA metabolites is shown here. Thus, the level of CIT is the result of the balance of all other intermediates in the cycle as follows:</w:t>
      </w:r>
    </w:p>
    <w:p w14:paraId="4E9D98E5" w14:textId="77777777" w:rsidR="00C27051" w:rsidRPr="00934D14"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CIT</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Kint</m:t>
            </m:r>
          </m:sub>
        </m:sSub>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αKG</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SCoA</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MAL</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e>
        </m:d>
      </m:oMath>
    </w:p>
    <w:p w14:paraId="0EFF5F23" w14:textId="77777777" w:rsidR="00C27051" w:rsidRPr="00447EB3" w:rsidRDefault="00C27051" w:rsidP="00B440C8">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Kint</m:t>
            </m:r>
          </m:sub>
        </m:sSub>
      </m:oMath>
      <w:r>
        <w:rPr>
          <w:rFonts w:asciiTheme="majorBidi" w:eastAsiaTheme="minorEastAsia" w:hAnsiTheme="majorBidi" w:cstheme="majorBidi"/>
          <w:sz w:val="24"/>
          <w:szCs w:val="24"/>
        </w:rPr>
        <w:t xml:space="preserve"> is the </w:t>
      </w:r>
      <w:r>
        <w:rPr>
          <w:rFonts w:ascii="Times New Roman" w:hAnsi="Times New Roman" w:cs="Times New Roman"/>
          <w:sz w:val="24"/>
          <w:szCs w:val="24"/>
        </w:rPr>
        <w:t>s</w:t>
      </w:r>
      <w:r w:rsidRPr="0003529E">
        <w:rPr>
          <w:rFonts w:ascii="Times New Roman" w:hAnsi="Times New Roman" w:cs="Times New Roman"/>
          <w:sz w:val="24"/>
          <w:szCs w:val="24"/>
        </w:rPr>
        <w:t>um of TCA cycle intermediates' concentration</w:t>
      </w:r>
      <w:r>
        <w:rPr>
          <w:rFonts w:ascii="Times New Roman" w:hAnsi="Times New Roman" w:cs="Times New Roman"/>
          <w:sz w:val="24"/>
          <w:szCs w:val="24"/>
        </w:rPr>
        <w:t>.</w:t>
      </w:r>
    </w:p>
    <w:p w14:paraId="75F1824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u w:val="single"/>
        </w:rPr>
      </w:pPr>
      <w:r>
        <w:rPr>
          <w:rFonts w:asciiTheme="majorBidi" w:hAnsiTheme="majorBidi" w:cstheme="majorBidi"/>
          <w:iCs/>
          <w:sz w:val="24"/>
          <w:szCs w:val="24"/>
          <w:u w:val="single"/>
        </w:rPr>
        <w:t xml:space="preserve">Oxidative phosphorylation </w:t>
      </w:r>
    </w:p>
    <w:p w14:paraId="4D20B3D7" w14:textId="77777777" w:rsidR="00C27051" w:rsidRPr="005454B6"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respiration-driven proton pump</w:t>
      </w:r>
    </w:p>
    <w:p w14:paraId="7AA02049" w14:textId="77777777" w:rsidR="00C27051" w:rsidRDefault="00C27051" w:rsidP="00DD5B06">
      <w:pPr>
        <w:spacing w:line="360" w:lineRule="auto"/>
        <w:jc w:val="both"/>
        <w:rPr>
          <w:rFonts w:ascii="Times New Roman" w:hAnsi="Times New Roman" w:cs="Times New Roman"/>
          <w:sz w:val="24"/>
          <w:szCs w:val="24"/>
          <w:vertAlign w:val="subscript"/>
        </w:rPr>
      </w:pPr>
      <w:r w:rsidRPr="00782754">
        <w:rPr>
          <w:rFonts w:ascii="Times New Roman" w:hAnsi="Times New Roman" w:cs="Times New Roman"/>
          <w:sz w:val="24"/>
          <w:szCs w:val="24"/>
        </w:rPr>
        <w:t>The main reaction steps in this section are the O</w:t>
      </w:r>
      <w:r w:rsidRPr="00782754">
        <w:rPr>
          <w:rFonts w:ascii="Times New Roman" w:hAnsi="Times New Roman" w:cs="Times New Roman"/>
          <w:sz w:val="24"/>
          <w:szCs w:val="24"/>
          <w:vertAlign w:val="subscript"/>
        </w:rPr>
        <w:t>2</w:t>
      </w:r>
      <w:r w:rsidRPr="00782754">
        <w:rPr>
          <w:rFonts w:ascii="Times New Roman" w:hAnsi="Times New Roman" w:cs="Times New Roman"/>
          <w:sz w:val="24"/>
          <w:szCs w:val="24"/>
        </w:rPr>
        <w:t xml:space="preserve"> consumption flux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and its linked proton efflux, V</w:t>
      </w:r>
      <w:r w:rsidRPr="00782754">
        <w:rPr>
          <w:rFonts w:ascii="Times New Roman" w:hAnsi="Times New Roman" w:cs="Times New Roman"/>
          <w:sz w:val="24"/>
          <w:szCs w:val="24"/>
          <w:vertAlign w:val="subscript"/>
        </w:rPr>
        <w:t>He</w:t>
      </w:r>
      <w:r w:rsidRPr="00782754">
        <w:rPr>
          <w:rFonts w:ascii="Times New Roman" w:hAnsi="Times New Roman" w:cs="Times New Roman"/>
          <w:sz w:val="24"/>
          <w:szCs w:val="24"/>
        </w:rPr>
        <w:t>. The rate of these two processes depends on Δ</w:t>
      </w:r>
      <w:r w:rsidRPr="00782754">
        <w:rPr>
          <w:rFonts w:ascii="Times New Roman" w:hAnsi="Times New Roman" w:cs="Times New Roman"/>
          <w:i/>
          <w:iCs/>
          <w:sz w:val="24"/>
          <w:szCs w:val="24"/>
        </w:rPr>
        <w:t>µ</w:t>
      </w:r>
      <w:r w:rsidRPr="00782754">
        <w:rPr>
          <w:rFonts w:ascii="Times New Roman" w:hAnsi="Times New Roman" w:cs="Times New Roman"/>
          <w:sz w:val="24"/>
          <w:szCs w:val="24"/>
          <w:vertAlign w:val="subscript"/>
        </w:rPr>
        <w:t xml:space="preserve">H </w:t>
      </w:r>
      <w:r w:rsidRPr="00782754">
        <w:rPr>
          <w:rFonts w:ascii="Times New Roman" w:hAnsi="Times New Roman" w:cs="Times New Roman"/>
          <w:sz w:val="24"/>
          <w:szCs w:val="24"/>
        </w:rPr>
        <w:t>and the redox potential as driving forces. Oxygen consumption rate is studied as a function of NADH and ΔΨ</w:t>
      </w:r>
      <w:r w:rsidRPr="00782754">
        <w:rPr>
          <w:rFonts w:ascii="Times New Roman" w:hAnsi="Times New Roman" w:cs="Times New Roman"/>
          <w:sz w:val="24"/>
          <w:szCs w:val="24"/>
          <w:vertAlign w:val="subscript"/>
        </w:rPr>
        <w:t>m</w:t>
      </w:r>
      <w:r w:rsidRPr="00782754">
        <w:rPr>
          <w:rFonts w:ascii="Times New Roman" w:hAnsi="Times New Roman" w:cs="Times New Roman"/>
          <w:sz w:val="24"/>
          <w:szCs w:val="24"/>
        </w:rPr>
        <w:t>. NADH exerts its influence on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xml:space="preserve"> through the redox potential A</w:t>
      </w:r>
      <w:r w:rsidRPr="00782754">
        <w:rPr>
          <w:rFonts w:ascii="Times New Roman" w:hAnsi="Times New Roman" w:cs="Times New Roman"/>
          <w:sz w:val="24"/>
          <w:szCs w:val="24"/>
          <w:vertAlign w:val="subscript"/>
        </w:rPr>
        <w:t xml:space="preserve">res. </w:t>
      </w:r>
    </w:p>
    <w:p w14:paraId="6C0380E9" w14:textId="77777777" w:rsidR="00C27051" w:rsidRPr="00782754"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μ</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=-2.303</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r>
          <w:rPr>
            <w:rFonts w:ascii="Cambria Math" w:hAnsi="Cambria Math" w:cstheme="majorBidi"/>
            <w:sz w:val="24"/>
            <w:szCs w:val="24"/>
            <w:highlight w:val="yellow"/>
          </w:rPr>
          <m:t>∆pH+∆</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m</m:t>
            </m:r>
          </m:sub>
        </m:sSub>
      </m:oMath>
    </w:p>
    <w:p w14:paraId="5D75562A" w14:textId="77777777" w:rsidR="00C27051" w:rsidRPr="00E05C1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O2</m:t>
            </m:r>
          </m:sub>
        </m:sSub>
        <m:r>
          <w:rPr>
            <w:rFonts w:ascii="Cambria Math" w:hAnsi="Cambria Math" w:cstheme="majorBidi"/>
            <w:sz w:val="24"/>
            <w:szCs w:val="24"/>
            <w:highlight w:val="yellow"/>
          </w:rPr>
          <m:t>=0.5</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ρ</m:t>
            </m:r>
          </m:e>
          <m:sup>
            <m:r>
              <w:rPr>
                <w:rFonts w:ascii="Cambria Math" w:hAnsi="Cambria Math" w:cstheme="majorBidi"/>
                <w:sz w:val="24"/>
                <w:szCs w:val="24"/>
                <w:highlight w:val="yellow"/>
              </w:rPr>
              <m:t>res</m:t>
            </m:r>
          </m:sup>
        </m:s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c1</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B</m:t>
                                </m:r>
                              </m:sub>
                            </m:sSub>
                          </m:num>
                          <m:den>
                            <m:r>
                              <w:rPr>
                                <w:rFonts w:ascii="Cambria Math" w:hAnsi="Cambria Math" w:cstheme="majorBidi"/>
                                <w:sz w:val="24"/>
                                <w:szCs w:val="24"/>
                                <w:highlight w:val="yellow"/>
                              </w:rPr>
                              <m:t>RT</m:t>
                            </m:r>
                          </m:den>
                        </m:f>
                      </m:e>
                    </m:d>
                  </m:e>
                </m:func>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c2</m:t>
                </m:r>
              </m:sub>
            </m:sSub>
            <m:func>
              <m:funcPr>
                <m:ctrlPr>
                  <w:rPr>
                    <w:rFonts w:ascii="Cambria Math" w:hAnsi="Cambria Math" w:cstheme="majorBidi"/>
                    <w:i/>
                    <w:sz w:val="24"/>
                    <w:szCs w:val="24"/>
                    <w:highlight w:val="yellow"/>
                  </w:rPr>
                </m:ctrlPr>
              </m:funcPr>
              <m:fName>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r>
                  <w:rPr>
                    <w:rFonts w:ascii="Cambria Math" w:hAnsi="Cambria Math" w:cstheme="majorBidi"/>
                    <w:sz w:val="24"/>
                    <w:szCs w:val="24"/>
                    <w:highlight w:val="yellow"/>
                  </w:rPr>
                  <m:t>)</m:t>
                </m:r>
              </m:e>
            </m:func>
          </m:num>
          <m:den>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1</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B</m:t>
                            </m:r>
                          </m:sub>
                        </m:sSub>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3</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r>
                  <w:rPr>
                    <w:rFonts w:ascii="Cambria Math" w:hAnsi="Cambria Math" w:cstheme="majorBidi"/>
                    <w:sz w:val="24"/>
                    <w:szCs w:val="24"/>
                    <w:highlight w:val="yellow"/>
                  </w:rPr>
                  <m:t>)</m:t>
                </m:r>
              </m:e>
            </m:func>
          </m:den>
        </m:f>
      </m:oMath>
    </w:p>
    <w:p w14:paraId="79777C45" w14:textId="77777777" w:rsidR="00C27051" w:rsidRPr="00E05C1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He</m:t>
            </m:r>
          </m:sub>
        </m:sSub>
        <m:r>
          <w:rPr>
            <w:rFonts w:ascii="Cambria Math" w:hAnsi="Cambria Math" w:cstheme="majorBidi"/>
            <w:sz w:val="24"/>
            <w:szCs w:val="24"/>
            <w:highlight w:val="yellow"/>
          </w:rPr>
          <m:t>=6</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ρ</m:t>
            </m:r>
          </m:e>
          <m:sup>
            <m:r>
              <w:rPr>
                <w:rFonts w:ascii="Cambria Math" w:hAnsi="Cambria Math" w:cstheme="majorBidi"/>
                <w:sz w:val="24"/>
                <w:szCs w:val="24"/>
                <w:highlight w:val="yellow"/>
              </w:rPr>
              <m:t>res</m:t>
            </m:r>
          </m:sup>
        </m:sSup>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b</m:t>
                        </m:r>
                      </m:sub>
                    </m:sSub>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e>
                </m:func>
              </m:e>
            </m:d>
          </m:num>
          <m:den>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1</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B</m:t>
                            </m:r>
                          </m:sub>
                        </m:sSub>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3</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r>
                  <w:rPr>
                    <w:rFonts w:ascii="Cambria Math" w:hAnsi="Cambria Math" w:cstheme="majorBidi"/>
                    <w:sz w:val="24"/>
                    <w:szCs w:val="24"/>
                    <w:highlight w:val="yellow"/>
                  </w:rPr>
                  <m:t>)</m:t>
                </m:r>
              </m:e>
            </m:func>
          </m:den>
        </m:f>
      </m:oMath>
    </w:p>
    <w:p w14:paraId="77E75C4C" w14:textId="77777777" w:rsidR="00C27051" w:rsidRPr="00217DE2"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r>
          <w:rPr>
            <w:rFonts w:ascii="Cambria Math" w:hAnsi="Cambria Math" w:cstheme="majorBidi"/>
            <w:sz w:val="24"/>
            <w:szCs w:val="24"/>
            <w:highlight w:val="yellow"/>
          </w:rPr>
          <m:t>ln⁡(</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res</m:t>
            </m:r>
          </m:sub>
        </m:sSub>
        <m:rad>
          <m:radPr>
            <m:degHide m:val="1"/>
            <m:ctrlPr>
              <w:rPr>
                <w:rFonts w:ascii="Cambria Math" w:hAnsi="Cambria Math" w:cstheme="majorBidi"/>
                <w:i/>
                <w:sz w:val="24"/>
                <w:szCs w:val="24"/>
                <w:highlight w:val="yellow"/>
              </w:rPr>
            </m:ctrlPr>
          </m:radPr>
          <m:deg/>
          <m:e>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NADH</m:t>
                    </m:r>
                  </m:e>
                </m:d>
              </m:num>
              <m:den>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NAD</m:t>
                        </m:r>
                      </m:e>
                      <m:sup>
                        <m:r>
                          <w:rPr>
                            <w:rFonts w:ascii="Cambria Math" w:hAnsi="Cambria Math" w:cstheme="majorBidi"/>
                            <w:sz w:val="24"/>
                            <w:szCs w:val="24"/>
                            <w:highlight w:val="yellow"/>
                          </w:rPr>
                          <m:t>+</m:t>
                        </m:r>
                      </m:sup>
                    </m:sSup>
                  </m:e>
                </m:d>
              </m:den>
            </m:f>
          </m:e>
        </m:rad>
        <m:r>
          <w:rPr>
            <w:rFonts w:ascii="Cambria Math" w:hAnsi="Cambria Math" w:cstheme="majorBidi"/>
            <w:sz w:val="24"/>
            <w:szCs w:val="24"/>
            <w:highlight w:val="yellow"/>
          </w:rPr>
          <m:t>)</m:t>
        </m:r>
      </m:oMath>
    </w:p>
    <w:p w14:paraId="01CCCBEB"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oMath>
      <w:r>
        <w:rPr>
          <w:rFonts w:ascii="Times New Roman" w:eastAsiaTheme="minorEastAsia" w:hAnsi="Times New Roman" w:cs="Times New Roman"/>
          <w:sz w:val="24"/>
          <w:szCs w:val="24"/>
        </w:rPr>
        <w:t xml:space="preserve"> is the concentration of electron carriers of respiratory complexes I-III-IV,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sub>
        </m:sSub>
      </m:oMath>
      <w:r>
        <w:rPr>
          <w:rFonts w:ascii="Times New Roman" w:eastAsiaTheme="minorEastAsia" w:hAnsi="Times New Roman" w:cs="Times New Roman"/>
          <w:sz w:val="24"/>
          <w:szCs w:val="24"/>
        </w:rPr>
        <w:t xml:space="preserve"> is the equilibrium constant of respiration. </w:t>
      </w:r>
    </w:p>
    <w:p w14:paraId="28B7B709" w14:textId="77777777" w:rsidR="00C27051" w:rsidRPr="005F3D8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d[FLV]</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2</m:t>
                </m:r>
              </m:sub>
            </m:sSub>
          </m:sub>
        </m:sSub>
      </m:oMath>
    </w:p>
    <w:p w14:paraId="2AF5A4BF" w14:textId="77777777" w:rsidR="00C27051" w:rsidRPr="003439E1" w:rsidRDefault="00C27051" w:rsidP="00DD5B06">
      <w:pPr>
        <w:spacing w:line="360" w:lineRule="auto"/>
        <w:ind w:right="85"/>
        <w:jc w:val="both"/>
        <w:rPr>
          <w:rFonts w:ascii="Times New Roman" w:eastAsiaTheme="minorEastAsia" w:hAnsi="Times New Roman" w:cs="Times New Roman"/>
          <w:sz w:val="24"/>
          <w:szCs w:val="24"/>
        </w:rPr>
      </w:pPr>
      <w:r w:rsidRPr="0034628A">
        <w:rPr>
          <w:rFonts w:ascii="Times New Roman" w:eastAsiaTheme="minorEastAsia" w:hAnsi="Times New Roman" w:cs="Times New Roman"/>
          <w:sz w:val="24"/>
          <w:szCs w:val="24"/>
        </w:rPr>
        <w:t>In a modification of the original formulation, it is also considered that the complex II electrons input by Suc through FADH</w:t>
      </w:r>
      <w:r w:rsidRPr="0034628A">
        <w:rPr>
          <w:rFonts w:ascii="Times New Roman" w:eastAsiaTheme="minorEastAsia" w:hAnsi="Times New Roman" w:cs="Times New Roman"/>
          <w:sz w:val="24"/>
          <w:szCs w:val="24"/>
          <w:vertAlign w:val="subscript"/>
        </w:rPr>
        <w:t>2</w:t>
      </w:r>
      <w:r w:rsidRPr="0034628A">
        <w:rPr>
          <w:rFonts w:ascii="Times New Roman" w:eastAsiaTheme="minorEastAsia" w:hAnsi="Times New Roman" w:cs="Times New Roman"/>
          <w:sz w:val="24"/>
          <w:szCs w:val="24"/>
        </w:rPr>
        <w:t xml:space="preserve"> to the respiratory chain:</w:t>
      </w:r>
    </w:p>
    <w:p w14:paraId="2CBE0104" w14:textId="77777777" w:rsidR="00C27051" w:rsidRPr="005F3D8D"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r>
          <w:rPr>
            <w:rFonts w:ascii="Cambria Math" w:hAnsi="Cambria Math" w:cstheme="majorBidi"/>
            <w:sz w:val="24"/>
            <w:szCs w:val="24"/>
            <w:highlight w:val="yellow"/>
          </w:rPr>
          <m:t>ln⁡(</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ad>
          <m:radPr>
            <m:degHide m:val="1"/>
            <m:ctrlPr>
              <w:rPr>
                <w:rFonts w:ascii="Cambria Math" w:hAnsi="Cambria Math" w:cstheme="majorBidi"/>
                <w:i/>
                <w:sz w:val="24"/>
                <w:szCs w:val="24"/>
                <w:highlight w:val="yellow"/>
              </w:rPr>
            </m:ctrlPr>
          </m:radPr>
          <m:deg/>
          <m:e>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FADH</m:t>
                        </m:r>
                      </m:e>
                      <m:sub>
                        <m:r>
                          <w:rPr>
                            <w:rFonts w:ascii="Cambria Math" w:hAnsi="Cambria Math" w:cstheme="majorBidi"/>
                            <w:sz w:val="24"/>
                            <w:szCs w:val="24"/>
                            <w:highlight w:val="yellow"/>
                          </w:rPr>
                          <m:t>2</m:t>
                        </m:r>
                      </m:sub>
                    </m:sSub>
                  </m:e>
                </m:d>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FADH</m:t>
                    </m:r>
                  </m:e>
                </m:d>
              </m:den>
            </m:f>
            <m:r>
              <w:rPr>
                <w:rFonts w:ascii="Cambria Math" w:hAnsi="Cambria Math" w:cstheme="majorBidi"/>
                <w:sz w:val="24"/>
                <w:szCs w:val="24"/>
                <w:highlight w:val="yellow"/>
              </w:rPr>
              <m:t>)</m:t>
            </m:r>
          </m:e>
        </m:rad>
      </m:oMath>
    </w:p>
    <w:p w14:paraId="1039B0D3" w14:textId="77777777" w:rsidR="00C27051" w:rsidRPr="0099376C" w:rsidRDefault="001556AD" w:rsidP="00DD5B06">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He</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
          <w:rPr>
            <w:rFonts w:ascii="Cambria Math" w:hAnsi="Cambria Math" w:cstheme="majorBidi"/>
            <w:sz w:val="24"/>
            <w:szCs w:val="24"/>
            <w:highlight w:val="yellow"/>
          </w:rPr>
          <m:t>=4</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ρ</m:t>
            </m:r>
          </m:e>
          <m:sup>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p>
        </m:sSup>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b</m:t>
                        </m:r>
                      </m:sub>
                    </m:sSub>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e>
                </m:func>
              </m:e>
            </m:d>
          </m:num>
          <m:den>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1</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B</m:t>
                            </m:r>
                          </m:sub>
                        </m:sSub>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3</m:t>
                </m:r>
              </m:sub>
            </m:sSub>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res</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F</m:t>
                                </m:r>
                              </m:e>
                            </m:d>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r>
              <w:rPr>
                <w:rFonts w:ascii="Cambria Math" w:hAnsi="Cambria Math" w:cstheme="majorBidi"/>
                <w:sz w:val="24"/>
                <w:szCs w:val="24"/>
                <w:highlight w:val="yellow"/>
              </w:rPr>
              <m:t>)</m:t>
            </m:r>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g6F∆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µ</m:t>
                            </m:r>
                          </m:e>
                          <m:sub>
                            <m:r>
                              <w:rPr>
                                <w:rFonts w:ascii="Cambria Math" w:hAnsi="Cambria Math" w:cstheme="majorBidi"/>
                                <w:sz w:val="24"/>
                                <w:szCs w:val="24"/>
                                <w:highlight w:val="yellow"/>
                              </w:rPr>
                              <m:t>H</m:t>
                            </m:r>
                          </m:sub>
                        </m:sSub>
                      </m:num>
                      <m:den>
                        <m:r>
                          <w:rPr>
                            <w:rFonts w:ascii="Cambria Math" w:hAnsi="Cambria Math" w:cstheme="majorBidi"/>
                            <w:sz w:val="24"/>
                            <w:szCs w:val="24"/>
                            <w:highlight w:val="yellow"/>
                          </w:rPr>
                          <m:t>RT</m:t>
                        </m:r>
                      </m:den>
                    </m:f>
                  </m:e>
                </m:d>
                <m:r>
                  <w:rPr>
                    <w:rFonts w:ascii="Cambria Math" w:hAnsi="Cambria Math" w:cstheme="majorBidi"/>
                    <w:sz w:val="24"/>
                    <w:szCs w:val="24"/>
                    <w:highlight w:val="yellow"/>
                  </w:rPr>
                  <m:t>)</m:t>
                </m:r>
              </m:e>
            </m:func>
          </m:den>
        </m:f>
      </m:oMath>
    </w:p>
    <w:p w14:paraId="1041553D" w14:textId="77777777" w:rsidR="00C27051" w:rsidRPr="009D5D9D" w:rsidRDefault="00C27051" w:rsidP="00DD5B06">
      <w:pPr>
        <w:spacing w:line="360" w:lineRule="auto"/>
        <w:ind w:firstLine="360"/>
        <w:jc w:val="both"/>
        <w:rPr>
          <w:rFonts w:ascii="Times New Roman" w:hAnsi="Times New Roman" w:cs="Times New Roman"/>
          <w:sz w:val="24"/>
          <w:szCs w:val="24"/>
        </w:rPr>
      </w:pPr>
      <w:r w:rsidRPr="009D5D9D">
        <w:rPr>
          <w:rFonts w:ascii="Times New Roman" w:hAnsi="Times New Roman" w:cs="Times New Roman"/>
          <w:sz w:val="24"/>
          <w:szCs w:val="24"/>
        </w:rPr>
        <w:t>The flux of protons driven by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oxidation (V</w:t>
      </w:r>
      <w:r w:rsidRPr="009D5D9D">
        <w:rPr>
          <w:rFonts w:ascii="Times New Roman" w:hAnsi="Times New Roman" w:cs="Times New Roman"/>
          <w:sz w:val="24"/>
          <w:szCs w:val="24"/>
          <w:vertAlign w:val="subscript"/>
        </w:rPr>
        <w:t>He(F)</w:t>
      </w:r>
      <w:r w:rsidRPr="009D5D9D">
        <w:rPr>
          <w:rFonts w:ascii="Times New Roman" w:hAnsi="Times New Roman" w:cs="Times New Roman"/>
          <w:sz w:val="24"/>
          <w:szCs w:val="24"/>
        </w:rPr>
        <w:t>) has the same form as V</w:t>
      </w:r>
      <w:r w:rsidRPr="009D5D9D">
        <w:rPr>
          <w:rFonts w:ascii="Times New Roman" w:hAnsi="Times New Roman" w:cs="Times New Roman"/>
          <w:sz w:val="24"/>
          <w:szCs w:val="24"/>
          <w:vertAlign w:val="subscript"/>
        </w:rPr>
        <w:t>He</w:t>
      </w:r>
      <w:r w:rsidRPr="009D5D9D">
        <w:rPr>
          <w:rFonts w:ascii="Times New Roman" w:hAnsi="Times New Roman" w:cs="Times New Roman"/>
          <w:sz w:val="24"/>
          <w:szCs w:val="24"/>
        </w:rPr>
        <w:t xml:space="preserve"> except for the adjustment of the redox potential and the H</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stoichiometry. A previous analysis reveals that the sensitivity of the overall O</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consumption with complex II is very low, which leads us to consider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as a parameter is this model. Mitochondrial NAD</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is assumed to be conserved according to the following relation:</w:t>
      </w:r>
    </w:p>
    <w:p w14:paraId="356FBCAF" w14:textId="77777777" w:rsidR="00C27051" w:rsidRPr="009943E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NAD</m:t>
                </m:r>
              </m:e>
              <m:sup>
                <m:r>
                  <w:rPr>
                    <w:rFonts w:ascii="Cambria Math" w:hAnsi="Cambria Math" w:cstheme="majorBidi"/>
                    <w:sz w:val="24"/>
                    <w:szCs w:val="24"/>
                    <w:highlight w:val="yellow"/>
                  </w:rPr>
                  <m:t>+</m:t>
                </m:r>
              </m:sup>
            </m:sSup>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PN</m:t>
            </m:r>
          </m:sub>
        </m:sSub>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NADH</m:t>
            </m:r>
          </m:e>
        </m:d>
      </m:oMath>
    </w:p>
    <w:p w14:paraId="1AA64FE8"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heme="majorBidi" w:hAnsiTheme="majorBidi" w:cstheme="majorBidi"/>
          <w:iCs/>
          <w:sz w:val="24"/>
          <w:szCs w:val="24"/>
        </w:rPr>
        <w:t xml:space="preserve">Where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p>
        </m:sSup>
      </m:oMath>
      <w:r>
        <w:rPr>
          <w:rFonts w:asciiTheme="majorBidi" w:eastAsiaTheme="minorEastAsia" w:hAnsiTheme="majorBidi" w:cstheme="majorBidi"/>
          <w:sz w:val="24"/>
          <w:szCs w:val="24"/>
        </w:rPr>
        <w:t xml:space="preserve"> is the </w:t>
      </w:r>
      <w:r>
        <w:rPr>
          <w:rFonts w:ascii="Times New Roman" w:eastAsia="Calibri" w:hAnsi="Times New Roman" w:cs="Times New Roman"/>
          <w:sz w:val="24"/>
          <w:szCs w:val="24"/>
        </w:rPr>
        <w:t>c</w:t>
      </w:r>
      <w:r w:rsidRPr="0034628A">
        <w:rPr>
          <w:rFonts w:ascii="Times New Roman" w:eastAsia="Calibri" w:hAnsi="Times New Roman" w:cs="Times New Roman"/>
          <w:sz w:val="24"/>
          <w:szCs w:val="24"/>
        </w:rPr>
        <w:t>oncentration of electron carriers (respiratory complexes II-III-IV)</w:t>
      </w:r>
      <w:r>
        <w:rPr>
          <w:rFonts w:ascii="Times New Roman" w:eastAsia="Calibri" w:hAnsi="Times New Roman" w:cs="Times New Roman"/>
          <w:sz w:val="24"/>
          <w:szCs w:val="24"/>
        </w:rPr>
        <w:t xml:space="preserve">,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oMath>
      <w:r>
        <w:rPr>
          <w:rFonts w:ascii="Times New Roman" w:eastAsia="Calibri" w:hAnsi="Times New Roman" w:cs="Times New Roman"/>
          <w:sz w:val="24"/>
          <w:szCs w:val="24"/>
        </w:rPr>
        <w:t xml:space="preserve"> is the phase boundary potential, </w:t>
      </w:r>
      <m:oMath>
        <m:r>
          <w:rPr>
            <w:rFonts w:ascii="Cambria Math" w:hAnsi="Cambria Math" w:cstheme="majorBidi"/>
            <w:sz w:val="24"/>
            <w:szCs w:val="24"/>
          </w:rPr>
          <m:t>g</m:t>
        </m:r>
      </m:oMath>
      <w:r>
        <w:rPr>
          <w:rFonts w:ascii="Times New Roman" w:eastAsia="Calibri" w:hAnsi="Times New Roman" w:cs="Times New Roman"/>
          <w:sz w:val="24"/>
          <w:szCs w:val="24"/>
        </w:rPr>
        <w:t xml:space="preserve"> is the voltage correction factor,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oMath>
      <w:r>
        <w:rPr>
          <w:rFonts w:ascii="Times New Roman" w:eastAsia="Calibri" w:hAnsi="Times New Roman" w:cs="Times New Roman"/>
          <w:sz w:val="24"/>
          <w:szCs w:val="24"/>
        </w:rPr>
        <w:t xml:space="preserve"> is the e</w:t>
      </w:r>
      <w:r w:rsidRPr="0034628A">
        <w:rPr>
          <w:rFonts w:ascii="Times New Roman" w:eastAsia="Calibri" w:hAnsi="Times New Roman" w:cs="Times New Roman"/>
          <w:sz w:val="24"/>
          <w:szCs w:val="24"/>
        </w:rPr>
        <w:t xml:space="preserve">quilibrium constant </w:t>
      </w:r>
      <w:r>
        <w:rPr>
          <w:rFonts w:ascii="Times New Roman" w:eastAsia="Calibri" w:hAnsi="Times New Roman" w:cs="Times New Roman"/>
          <w:sz w:val="24"/>
          <w:szCs w:val="24"/>
        </w:rPr>
        <w:t xml:space="preserve">of </w:t>
      </w:r>
      <w:r w:rsidRPr="0034628A">
        <w:rPr>
          <w:rFonts w:ascii="Times New Roman" w:eastAsia="Calibri" w:hAnsi="Times New Roman" w:cs="Times New Roman"/>
          <w:sz w:val="24"/>
          <w:szCs w:val="24"/>
        </w:rPr>
        <w:t>FADH</w:t>
      </w:r>
      <w:r w:rsidRPr="0034628A">
        <w:rPr>
          <w:rFonts w:ascii="Times New Roman" w:eastAsia="Calibri" w:hAnsi="Times New Roman" w:cs="Times New Roman"/>
          <w:sz w:val="24"/>
          <w:szCs w:val="24"/>
          <w:vertAlign w:val="subscript"/>
        </w:rPr>
        <w:t>2</w:t>
      </w:r>
      <w:r w:rsidRPr="0034628A">
        <w:rPr>
          <w:rFonts w:ascii="Times New Roman" w:eastAsia="Calibri" w:hAnsi="Times New Roman" w:cs="Times New Roman"/>
          <w:sz w:val="24"/>
          <w:szCs w:val="24"/>
        </w:rPr>
        <w:t xml:space="preserve"> oxidation</w:t>
      </w:r>
      <w:r>
        <w:rPr>
          <w:rFonts w:ascii="Times New Roman" w:eastAsia="Calibri" w:hAnsi="Times New Roman" w:cs="Times New Roman"/>
          <w:sz w:val="24"/>
          <w:szCs w:val="24"/>
        </w:rPr>
        <w:t xml:space="preserve">, </w:t>
      </w:r>
      <m:oMath>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FADH</m:t>
                </m:r>
              </m:e>
              <m:sub>
                <m:r>
                  <w:rPr>
                    <w:rFonts w:ascii="Cambria Math" w:hAnsi="Cambria Math" w:cstheme="majorBidi"/>
                    <w:sz w:val="24"/>
                    <w:szCs w:val="24"/>
                  </w:rPr>
                  <m:t>2</m:t>
                </m:r>
              </m:sub>
            </m:sSub>
          </m:e>
        </m:d>
      </m:oMath>
      <w:r>
        <w:rPr>
          <w:rFonts w:ascii="Times New Roman" w:eastAsia="Calibri" w:hAnsi="Times New Roman" w:cs="Times New Roman"/>
          <w:sz w:val="24"/>
          <w:szCs w:val="24"/>
        </w:rPr>
        <w:t xml:space="preserve"> is reduced </w:t>
      </w:r>
      <w:r w:rsidRPr="0034628A">
        <w:rPr>
          <w:rFonts w:ascii="Times New Roman" w:eastAsia="Calibri" w:hAnsi="Times New Roman" w:cs="Times New Roman"/>
          <w:sz w:val="24"/>
          <w:szCs w:val="24"/>
        </w:rPr>
        <w:t xml:space="preserve">FAD </w:t>
      </w:r>
      <w:r>
        <w:rPr>
          <w:rFonts w:ascii="Times New Roman" w:eastAsia="Calibri" w:hAnsi="Times New Roman" w:cs="Times New Roman"/>
          <w:sz w:val="24"/>
          <w:szCs w:val="24"/>
        </w:rPr>
        <w:t xml:space="preserve">concentration, </w:t>
      </w:r>
      <m:oMath>
        <m:d>
          <m:dPr>
            <m:begChr m:val="["/>
            <m:endChr m:val="]"/>
            <m:ctrlPr>
              <w:rPr>
                <w:rFonts w:ascii="Cambria Math" w:hAnsi="Cambria Math" w:cstheme="majorBidi"/>
                <w:i/>
                <w:sz w:val="24"/>
                <w:szCs w:val="24"/>
              </w:rPr>
            </m:ctrlPr>
          </m:dPr>
          <m:e>
            <m:r>
              <w:rPr>
                <w:rFonts w:ascii="Cambria Math" w:hAnsi="Cambria Math" w:cstheme="majorBidi"/>
                <w:sz w:val="24"/>
                <w:szCs w:val="24"/>
              </w:rPr>
              <m:t>FADH</m:t>
            </m:r>
          </m:e>
        </m:d>
      </m:oMath>
      <w:r>
        <w:rPr>
          <w:rFonts w:ascii="Times New Roman" w:eastAsia="Calibri" w:hAnsi="Times New Roman" w:cs="Times New Roman"/>
          <w:sz w:val="24"/>
          <w:szCs w:val="24"/>
        </w:rPr>
        <w:t xml:space="preserve"> is oxidized FAD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PN</m:t>
            </m:r>
          </m:sub>
        </m:sSub>
      </m:oMath>
      <w:r>
        <w:rPr>
          <w:rFonts w:ascii="Times New Roman" w:eastAsia="Calibri" w:hAnsi="Times New Roman" w:cs="Times New Roman"/>
          <w:sz w:val="24"/>
          <w:szCs w:val="24"/>
        </w:rPr>
        <w:t xml:space="preserve"> is the total sum of mitochondrial pyridine nucleotides. </w:t>
      </w:r>
    </w:p>
    <w:p w14:paraId="795431F2" w14:textId="77777777" w:rsidR="00C27051" w:rsidRDefault="00C27051" w:rsidP="00DD5B06">
      <w:pPr>
        <w:jc w:val="both"/>
        <w:rPr>
          <w:rFonts w:ascii="Times New Roman" w:eastAsiaTheme="minorEastAsia" w:hAnsi="Times New Roman" w:cs="Times New Roman"/>
          <w:sz w:val="24"/>
          <w:szCs w:val="24"/>
        </w:rPr>
      </w:pPr>
    </w:p>
    <w:p w14:paraId="2E0D19BC" w14:textId="77777777" w:rsidR="00C27051" w:rsidRPr="0099376C"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d[NADH]</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2</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IDH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KGDH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MDH</m:t>
            </m:r>
          </m:sub>
        </m:sSub>
      </m:oMath>
    </w:p>
    <w:p w14:paraId="47A10ED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p>
    <w:p w14:paraId="08C3749A" w14:textId="77777777" w:rsidR="00C27051" w:rsidRPr="00D360FA"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F</w:t>
      </w:r>
      <w:r>
        <w:rPr>
          <w:rFonts w:asciiTheme="majorBidi" w:hAnsiTheme="majorBidi" w:cstheme="majorBidi"/>
          <w:iCs/>
          <w:sz w:val="24"/>
          <w:szCs w:val="24"/>
          <w:u w:val="single"/>
          <w:vertAlign w:val="subscript"/>
        </w:rPr>
        <w:t>1</w:t>
      </w:r>
      <w:r>
        <w:rPr>
          <w:rFonts w:asciiTheme="majorBidi" w:hAnsiTheme="majorBidi" w:cstheme="majorBidi"/>
          <w:iCs/>
          <w:sz w:val="24"/>
          <w:szCs w:val="24"/>
          <w:u w:val="single"/>
        </w:rPr>
        <w:t>F</w:t>
      </w:r>
      <w:r>
        <w:rPr>
          <w:rFonts w:asciiTheme="majorBidi" w:hAnsiTheme="majorBidi" w:cstheme="majorBidi"/>
          <w:iCs/>
          <w:sz w:val="24"/>
          <w:szCs w:val="24"/>
          <w:u w:val="single"/>
          <w:vertAlign w:val="subscript"/>
        </w:rPr>
        <w:t>0</w:t>
      </w:r>
      <w:r>
        <w:rPr>
          <w:rFonts w:asciiTheme="majorBidi" w:hAnsiTheme="majorBidi" w:cstheme="majorBidi"/>
          <w:iCs/>
          <w:sz w:val="24"/>
          <w:szCs w:val="24"/>
          <w:u w:val="single"/>
        </w:rPr>
        <w:t>-ATPase</w:t>
      </w:r>
    </w:p>
    <w:p w14:paraId="4D5CDC49"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According to the concept of respiratory control, mitochondrial function is governed by the availability of ADP and P</w:t>
      </w:r>
      <w:r>
        <w:rPr>
          <w:rFonts w:ascii="Times New Roman" w:hAnsi="Times New Roman" w:cs="Times New Roman"/>
          <w:sz w:val="24"/>
          <w:szCs w:val="24"/>
          <w:vertAlign w:val="subscript"/>
        </w:rPr>
        <w:t>i</w:t>
      </w:r>
      <w:r>
        <w:rPr>
          <w:rFonts w:ascii="Times New Roman" w:hAnsi="Times New Roman" w:cs="Times New Roman"/>
          <w:sz w:val="24"/>
          <w:szCs w:val="24"/>
        </w:rPr>
        <w:t>. The chemiosmotic hypothesis dictates that ΔΨ</w:t>
      </w:r>
      <w:r>
        <w:rPr>
          <w:rFonts w:ascii="Times New Roman" w:hAnsi="Times New Roman" w:cs="Times New Roman"/>
          <w:sz w:val="24"/>
          <w:szCs w:val="24"/>
          <w:vertAlign w:val="subscript"/>
        </w:rPr>
        <w:t>m</w:t>
      </w:r>
      <w:r>
        <w:rPr>
          <w:rFonts w:ascii="Times New Roman" w:hAnsi="Times New Roman" w:cs="Times New Roman"/>
          <w:sz w:val="24"/>
          <w:szCs w:val="24"/>
        </w:rPr>
        <w:t xml:space="preserve"> is lowered by an H</w:t>
      </w:r>
      <w:r>
        <w:rPr>
          <w:rFonts w:ascii="Times New Roman" w:hAnsi="Times New Roman" w:cs="Times New Roman"/>
          <w:sz w:val="24"/>
          <w:szCs w:val="24"/>
          <w:vertAlign w:val="superscript"/>
        </w:rPr>
        <w:t>+</w:t>
      </w:r>
      <w:r>
        <w:rPr>
          <w:rFonts w:ascii="Times New Roman" w:hAnsi="Times New Roman" w:cs="Times New Roman"/>
          <w:sz w:val="24"/>
          <w:szCs w:val="24"/>
        </w:rPr>
        <w:t xml:space="preserve"> influx, which drives the production of ATP by the </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1</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o</w:t>
      </w:r>
      <w:r w:rsidRPr="00EF1A44">
        <w:rPr>
          <w:rFonts w:ascii="Times New Roman" w:hAnsi="Times New Roman" w:cs="Times New Roman"/>
          <w:sz w:val="24"/>
          <w:szCs w:val="24"/>
        </w:rPr>
        <w:t>-ATPase</w:t>
      </w:r>
      <w:r>
        <w:rPr>
          <w:rFonts w:ascii="Times New Roman" w:hAnsi="Times New Roman" w:cs="Times New Roman"/>
          <w:sz w:val="24"/>
          <w:szCs w:val="24"/>
        </w:rPr>
        <w:t xml:space="preserve">. </w:t>
      </w:r>
    </w:p>
    <w:p w14:paraId="7E7BBA07" w14:textId="77777777" w:rsidR="00C27051" w:rsidRPr="009F595A" w:rsidRDefault="001556AD" w:rsidP="009F595A">
      <w:pPr>
        <w:pStyle w:val="ListParagraph"/>
        <w:numPr>
          <w:ilvl w:val="0"/>
          <w:numId w:val="2"/>
        </w:numPr>
        <w:autoSpaceDE w:val="0"/>
        <w:autoSpaceDN w:val="0"/>
        <w:adjustRightInd w:val="0"/>
        <w:spacing w:after="0" w:line="240" w:lineRule="auto"/>
        <w:rPr>
          <w:rFonts w:ascii="Courier New" w:hAnsi="Courier New" w:cs="Courier New"/>
        </w:rPr>
      </w:pPr>
      <m:oMath>
        <m:sSub>
          <m:sSubPr>
            <m:ctrlPr>
              <w:rPr>
                <w:rFonts w:ascii="Cambria Math" w:hAnsi="Cambria Math" w:cstheme="majorBidi"/>
                <w:i/>
                <w:highlight w:val="red"/>
              </w:rPr>
            </m:ctrlPr>
          </m:sSubPr>
          <m:e>
            <m:r>
              <w:rPr>
                <w:rFonts w:ascii="Cambria Math" w:hAnsi="Cambria Math" w:cstheme="majorBidi"/>
                <w:highlight w:val="red"/>
              </w:rPr>
              <m:t>V</m:t>
            </m:r>
          </m:e>
          <m:sub>
            <m:r>
              <w:rPr>
                <w:rFonts w:ascii="Cambria Math" w:hAnsi="Cambria Math" w:cstheme="majorBidi"/>
                <w:highlight w:val="red"/>
              </w:rPr>
              <m:t>ATPase</m:t>
            </m:r>
          </m:sub>
        </m:sSub>
        <m:r>
          <w:rPr>
            <w:rFonts w:ascii="Cambria Math" w:hAnsi="Cambria Math" w:cstheme="majorBidi"/>
            <w:highlight w:val="red"/>
          </w:rPr>
          <m:t>=-</m:t>
        </m:r>
        <m:sSup>
          <m:sSupPr>
            <m:ctrlPr>
              <w:rPr>
                <w:rFonts w:ascii="Cambria Math" w:hAnsi="Cambria Math" w:cstheme="majorBidi"/>
                <w:i/>
                <w:highlight w:val="red"/>
              </w:rPr>
            </m:ctrlPr>
          </m:sSupPr>
          <m:e>
            <m:r>
              <w:rPr>
                <w:rFonts w:ascii="Cambria Math" w:hAnsi="Cambria Math" w:cstheme="majorBidi"/>
                <w:highlight w:val="red"/>
              </w:rPr>
              <m:t>ρ</m:t>
            </m:r>
          </m:e>
          <m:sup>
            <m:r>
              <w:rPr>
                <w:rFonts w:ascii="Cambria Math" w:hAnsi="Cambria Math" w:cstheme="majorBidi"/>
                <w:highlight w:val="red"/>
              </w:rPr>
              <m:t>F1</m:t>
            </m:r>
          </m:sup>
        </m:sSup>
        <m:f>
          <m:fPr>
            <m:ctrlPr>
              <w:rPr>
                <w:rFonts w:ascii="Cambria Math" w:hAnsi="Cambria Math" w:cstheme="majorBidi"/>
                <w:i/>
                <w:highlight w:val="red"/>
              </w:rPr>
            </m:ctrlPr>
          </m:fPr>
          <m:num>
            <m:r>
              <w:rPr>
                <w:rFonts w:ascii="Cambria Math" w:hAnsi="Cambria Math" w:cstheme="majorBidi"/>
                <w:highlight w:val="red"/>
              </w:rPr>
              <m:t>((</m:t>
            </m:r>
            <m:sSup>
              <m:sSupPr>
                <m:ctrlPr>
                  <w:rPr>
                    <w:rFonts w:ascii="Cambria Math" w:hAnsi="Cambria Math" w:cstheme="majorBidi"/>
                    <w:i/>
                    <w:highlight w:val="red"/>
                  </w:rPr>
                </m:ctrlPr>
              </m:sSupPr>
              <m:e>
                <m:r>
                  <w:rPr>
                    <w:rFonts w:ascii="Cambria Math" w:hAnsi="Cambria Math" w:cstheme="majorBidi"/>
                    <w:highlight w:val="red"/>
                  </w:rPr>
                  <m:t>10</m:t>
                </m:r>
              </m:e>
              <m:sup>
                <m:r>
                  <w:rPr>
                    <w:rFonts w:ascii="Cambria Math" w:hAnsi="Cambria Math" w:cstheme="majorBidi"/>
                    <w:highlight w:val="red"/>
                  </w:rPr>
                  <m:t>2</m:t>
                </m:r>
              </m:sup>
            </m:sSup>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a</m:t>
                </m:r>
              </m:sub>
            </m:sSub>
            <m:r>
              <w:rPr>
                <w:rFonts w:ascii="Cambria Math" w:hAnsi="Cambria Math" w:cstheme="majorBidi"/>
                <w:highlight w:val="red"/>
              </w:rPr>
              <m:t>+</m:t>
            </m:r>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c1</m:t>
                </m:r>
              </m:sub>
            </m:sSub>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m:f>
                      <m:fPr>
                        <m:ctrlPr>
                          <w:rPr>
                            <w:rFonts w:ascii="Cambria Math" w:hAnsi="Cambria Math" w:cstheme="majorBidi"/>
                            <w:i/>
                            <w:highlight w:val="red"/>
                          </w:rPr>
                        </m:ctrlPr>
                      </m:fPr>
                      <m:num>
                        <m:r>
                          <w:rPr>
                            <w:rFonts w:ascii="Cambria Math" w:hAnsi="Cambria Math" w:cstheme="majorBidi"/>
                            <w:highlight w:val="red"/>
                          </w:rPr>
                          <m:t>3F∆</m:t>
                        </m:r>
                        <m:sSub>
                          <m:sSubPr>
                            <m:ctrlPr>
                              <w:rPr>
                                <w:rFonts w:ascii="Cambria Math" w:hAnsi="Cambria Math" w:cstheme="majorBidi"/>
                                <w:i/>
                                <w:highlight w:val="red"/>
                              </w:rPr>
                            </m:ctrlPr>
                          </m:sSubPr>
                          <m:e>
                            <m:r>
                              <w:rPr>
                                <w:rFonts w:ascii="Cambria Math" w:hAnsi="Cambria Math" w:cstheme="majorBidi"/>
                                <w:highlight w:val="red"/>
                              </w:rPr>
                              <m:t>Ψ</m:t>
                            </m:r>
                          </m:e>
                          <m:sub>
                            <m:r>
                              <w:rPr>
                                <w:rFonts w:ascii="Cambria Math" w:hAnsi="Cambria Math" w:cstheme="majorBidi"/>
                                <w:highlight w:val="red"/>
                              </w:rPr>
                              <m:t>B</m:t>
                            </m:r>
                          </m:sub>
                        </m:sSub>
                      </m:num>
                      <m:den>
                        <m:r>
                          <w:rPr>
                            <w:rFonts w:ascii="Cambria Math" w:hAnsi="Cambria Math" w:cstheme="majorBidi"/>
                            <w:highlight w:val="red"/>
                          </w:rPr>
                          <m:t>RT</m:t>
                        </m:r>
                      </m:den>
                    </m:f>
                  </m:e>
                </m:d>
                <m:r>
                  <w:rPr>
                    <w:rFonts w:ascii="Cambria Math" w:hAnsi="Cambria Math" w:cstheme="majorBidi"/>
                    <w:highlight w:val="red"/>
                  </w:rPr>
                  <m:t>)</m:t>
                </m:r>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w:commentRangeStart w:id="139"/>
                        <m:f>
                          <m:fPr>
                            <m:ctrlPr>
                              <w:rPr>
                                <w:rFonts w:ascii="Cambria Math" w:hAnsi="Cambria Math" w:cstheme="majorBidi"/>
                                <w:i/>
                                <w:highlight w:val="red"/>
                              </w:rPr>
                            </m:ctrlPr>
                          </m:fPr>
                          <m:num>
                            <m:sSub>
                              <m:sSubPr>
                                <m:ctrlPr>
                                  <w:rPr>
                                    <w:rFonts w:ascii="Cambria Math" w:hAnsi="Cambria Math" w:cstheme="majorBidi"/>
                                    <w:i/>
                                    <w:highlight w:val="red"/>
                                  </w:rPr>
                                </m:ctrlPr>
                              </m:sSubPr>
                              <m:e>
                                <m:r>
                                  <w:rPr>
                                    <w:rFonts w:ascii="Cambria Math" w:hAnsi="Cambria Math" w:cstheme="majorBidi"/>
                                    <w:highlight w:val="red"/>
                                  </w:rPr>
                                  <m:t>A</m:t>
                                </m:r>
                              </m:e>
                              <m:sub>
                                <m:r>
                                  <w:rPr>
                                    <w:rFonts w:ascii="Cambria Math" w:hAnsi="Cambria Math" w:cstheme="majorBidi"/>
                                    <w:highlight w:val="red"/>
                                  </w:rPr>
                                  <m:t>F1</m:t>
                                </m:r>
                              </m:sub>
                            </m:sSub>
                          </m:num>
                          <m:den>
                            <m:r>
                              <w:rPr>
                                <w:rFonts w:ascii="Cambria Math" w:hAnsi="Cambria Math" w:cstheme="majorBidi"/>
                                <w:highlight w:val="red"/>
                              </w:rPr>
                              <m:t>RT</m:t>
                            </m:r>
                          </m:den>
                        </m:f>
                        <w:commentRangeEnd w:id="139"/>
                        <m:r>
                          <m:rPr>
                            <m:sty m:val="p"/>
                          </m:rPr>
                          <w:rPr>
                            <w:rStyle w:val="CommentReference"/>
                            <w:highlight w:val="red"/>
                          </w:rPr>
                          <w:commentReference w:id="139"/>
                        </m:r>
                      </m:e>
                    </m:d>
                  </m:e>
                </m:func>
                <m:r>
                  <w:rPr>
                    <w:rFonts w:ascii="Cambria Math" w:hAnsi="Cambria Math" w:cstheme="majorBidi"/>
                    <w:highlight w:val="red"/>
                  </w:rPr>
                  <m:t>-(</m:t>
                </m:r>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a</m:t>
                    </m:r>
                  </m:sub>
                </m:sSub>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m:f>
                          <m:fPr>
                            <m:ctrlPr>
                              <w:rPr>
                                <w:rFonts w:ascii="Cambria Math" w:hAnsi="Cambria Math" w:cstheme="majorBidi"/>
                                <w:i/>
                                <w:highlight w:val="red"/>
                              </w:rPr>
                            </m:ctrlPr>
                          </m:fPr>
                          <m:num>
                            <m:r>
                              <w:rPr>
                                <w:rFonts w:ascii="Cambria Math" w:hAnsi="Cambria Math" w:cstheme="majorBidi"/>
                                <w:highlight w:val="red"/>
                              </w:rPr>
                              <m:t>3F∆</m:t>
                            </m:r>
                            <m:sSub>
                              <m:sSubPr>
                                <m:ctrlPr>
                                  <w:rPr>
                                    <w:rFonts w:ascii="Cambria Math" w:hAnsi="Cambria Math" w:cstheme="majorBidi"/>
                                    <w:i/>
                                    <w:highlight w:val="red"/>
                                  </w:rPr>
                                </m:ctrlPr>
                              </m:sSubPr>
                              <m:e>
                                <m:r>
                                  <w:rPr>
                                    <w:rFonts w:ascii="Cambria Math" w:hAnsi="Cambria Math" w:cstheme="majorBidi"/>
                                    <w:highlight w:val="red"/>
                                  </w:rPr>
                                  <m:t>µ</m:t>
                                </m:r>
                              </m:e>
                              <m:sub>
                                <m:r>
                                  <w:rPr>
                                    <w:rFonts w:ascii="Cambria Math" w:hAnsi="Cambria Math" w:cstheme="majorBidi"/>
                                    <w:highlight w:val="red"/>
                                  </w:rPr>
                                  <m:t>H</m:t>
                                </m:r>
                              </m:sub>
                            </m:sSub>
                          </m:num>
                          <m:den>
                            <m:r>
                              <w:rPr>
                                <w:rFonts w:ascii="Cambria Math" w:hAnsi="Cambria Math" w:cstheme="majorBidi"/>
                                <w:highlight w:val="red"/>
                              </w:rPr>
                              <m:t>RT</m:t>
                            </m:r>
                          </m:den>
                        </m:f>
                      </m:e>
                    </m:d>
                  </m:e>
                </m:func>
                <m:r>
                  <w:rPr>
                    <w:rFonts w:ascii="Cambria Math" w:hAnsi="Cambria Math" w:cstheme="majorBidi"/>
                    <w:highlight w:val="red"/>
                  </w:rPr>
                  <m:t>+</m:t>
                </m:r>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c2</m:t>
                    </m:r>
                  </m:sub>
                </m:sSub>
                <m:func>
                  <m:funcPr>
                    <m:ctrlPr>
                      <w:rPr>
                        <w:rFonts w:ascii="Cambria Math" w:hAnsi="Cambria Math" w:cstheme="majorBidi"/>
                        <w:i/>
                        <w:highlight w:val="red"/>
                      </w:rPr>
                    </m:ctrlPr>
                  </m:funcPr>
                  <m:fName>
                    <m:r>
                      <w:rPr>
                        <w:rFonts w:ascii="Cambria Math" w:hAnsi="Cambria Math" w:cstheme="majorBidi"/>
                        <w:highlight w:val="red"/>
                      </w:rPr>
                      <m:t>exp</m:t>
                    </m:r>
                  </m:fName>
                  <m:e>
                    <w:commentRangeStart w:id="140"/>
                    <m:d>
                      <m:dPr>
                        <m:ctrlPr>
                          <w:rPr>
                            <w:rFonts w:ascii="Cambria Math" w:hAnsi="Cambria Math" w:cstheme="majorBidi"/>
                            <w:i/>
                            <w:highlight w:val="red"/>
                          </w:rPr>
                        </m:ctrlPr>
                      </m:dPr>
                      <m:e>
                        <m:f>
                          <m:fPr>
                            <m:ctrlPr>
                              <w:rPr>
                                <w:rFonts w:ascii="Cambria Math" w:hAnsi="Cambria Math" w:cstheme="majorBidi"/>
                                <w:i/>
                                <w:highlight w:val="red"/>
                              </w:rPr>
                            </m:ctrlPr>
                          </m:fPr>
                          <m:num>
                            <m:sSub>
                              <m:sSubPr>
                                <m:ctrlPr>
                                  <w:rPr>
                                    <w:rFonts w:ascii="Cambria Math" w:hAnsi="Cambria Math" w:cstheme="majorBidi"/>
                                    <w:i/>
                                    <w:highlight w:val="red"/>
                                  </w:rPr>
                                </m:ctrlPr>
                              </m:sSubPr>
                              <m:e>
                                <m:r>
                                  <w:rPr>
                                    <w:rFonts w:ascii="Cambria Math" w:hAnsi="Cambria Math" w:cstheme="majorBidi"/>
                                    <w:highlight w:val="red"/>
                                  </w:rPr>
                                  <m:t>A</m:t>
                                </m:r>
                              </m:e>
                              <m:sub>
                                <m:r>
                                  <w:rPr>
                                    <w:rFonts w:ascii="Cambria Math" w:hAnsi="Cambria Math" w:cstheme="majorBidi"/>
                                    <w:highlight w:val="red"/>
                                  </w:rPr>
                                  <m:t>F1</m:t>
                                </m:r>
                              </m:sub>
                            </m:sSub>
                          </m:num>
                          <m:den>
                            <m:r>
                              <w:rPr>
                                <w:rFonts w:ascii="Cambria Math" w:hAnsi="Cambria Math" w:cstheme="majorBidi"/>
                                <w:highlight w:val="red"/>
                              </w:rPr>
                              <m:t>RT</m:t>
                            </m:r>
                          </m:den>
                        </m:f>
                      </m:e>
                    </m:d>
                    <w:commentRangeEnd w:id="140"/>
                    <m:r>
                      <m:rPr>
                        <m:sty m:val="p"/>
                      </m:rPr>
                      <w:rPr>
                        <w:rStyle w:val="CommentReference"/>
                        <w:highlight w:val="red"/>
                      </w:rPr>
                      <w:commentReference w:id="140"/>
                    </m:r>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m:f>
                              <m:fPr>
                                <m:ctrlPr>
                                  <w:rPr>
                                    <w:rFonts w:ascii="Cambria Math" w:hAnsi="Cambria Math" w:cstheme="majorBidi"/>
                                    <w:i/>
                                    <w:highlight w:val="red"/>
                                  </w:rPr>
                                </m:ctrlPr>
                              </m:fPr>
                              <m:num>
                                <m:r>
                                  <w:rPr>
                                    <w:rFonts w:ascii="Cambria Math" w:hAnsi="Cambria Math" w:cstheme="majorBidi"/>
                                    <w:highlight w:val="red"/>
                                  </w:rPr>
                                  <m:t>3F∆</m:t>
                                </m:r>
                                <m:sSub>
                                  <m:sSubPr>
                                    <m:ctrlPr>
                                      <w:rPr>
                                        <w:rFonts w:ascii="Cambria Math" w:hAnsi="Cambria Math" w:cstheme="majorBidi"/>
                                        <w:i/>
                                        <w:highlight w:val="red"/>
                                      </w:rPr>
                                    </m:ctrlPr>
                                  </m:sSubPr>
                                  <m:e>
                                    <m:r>
                                      <w:rPr>
                                        <w:rFonts w:ascii="Cambria Math" w:hAnsi="Cambria Math" w:cstheme="majorBidi"/>
                                        <w:highlight w:val="red"/>
                                      </w:rPr>
                                      <m:t>Ψµ</m:t>
                                    </m:r>
                                  </m:e>
                                  <m:sub>
                                    <m:r>
                                      <w:rPr>
                                        <w:rFonts w:ascii="Cambria Math" w:hAnsi="Cambria Math" w:cstheme="majorBidi"/>
                                        <w:highlight w:val="red"/>
                                      </w:rPr>
                                      <m:t>H</m:t>
                                    </m:r>
                                  </m:sub>
                                </m:sSub>
                              </m:num>
                              <m:den>
                                <m:r>
                                  <w:rPr>
                                    <w:rFonts w:ascii="Cambria Math" w:hAnsi="Cambria Math" w:cstheme="majorBidi"/>
                                    <w:highlight w:val="red"/>
                                  </w:rPr>
                                  <m:t>RT</m:t>
                                </m:r>
                              </m:den>
                            </m:f>
                          </m:e>
                        </m:d>
                      </m:e>
                    </m:func>
                    <m:r>
                      <w:rPr>
                        <w:rFonts w:ascii="Cambria Math" w:hAnsi="Cambria Math" w:cstheme="majorBidi"/>
                        <w:highlight w:val="red"/>
                      </w:rPr>
                      <m:t>))</m:t>
                    </m:r>
                  </m:e>
                </m:func>
              </m:e>
            </m:func>
          </m:num>
          <m:den>
            <m:d>
              <m:dPr>
                <m:ctrlPr>
                  <w:rPr>
                    <w:rFonts w:ascii="Cambria Math" w:hAnsi="Cambria Math" w:cstheme="majorBidi"/>
                    <w:i/>
                    <w:highlight w:val="red"/>
                  </w:rPr>
                </m:ctrlPr>
              </m:dPr>
              <m:e>
                <m:d>
                  <m:dPr>
                    <m:ctrlPr>
                      <w:rPr>
                        <w:rFonts w:ascii="Cambria Math" w:hAnsi="Cambria Math" w:cstheme="majorBidi"/>
                        <w:i/>
                        <w:highlight w:val="red"/>
                      </w:rPr>
                    </m:ctrlPr>
                  </m:dPr>
                  <m:e>
                    <m:r>
                      <w:rPr>
                        <w:rFonts w:ascii="Cambria Math" w:hAnsi="Cambria Math" w:cstheme="majorBidi"/>
                        <w:highlight w:val="red"/>
                      </w:rPr>
                      <m:t>1+</m:t>
                    </m:r>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1</m:t>
                        </m:r>
                      </m:sub>
                    </m:sSub>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w:commentRangeStart w:id="141"/>
                            <m:f>
                              <m:fPr>
                                <m:ctrlPr>
                                  <w:rPr>
                                    <w:rFonts w:ascii="Cambria Math" w:hAnsi="Cambria Math" w:cstheme="majorBidi"/>
                                    <w:i/>
                                    <w:highlight w:val="red"/>
                                  </w:rPr>
                                </m:ctrlPr>
                              </m:fPr>
                              <m:num>
                                <m:sSub>
                                  <m:sSubPr>
                                    <m:ctrlPr>
                                      <w:rPr>
                                        <w:rFonts w:ascii="Cambria Math" w:hAnsi="Cambria Math" w:cstheme="majorBidi"/>
                                        <w:i/>
                                        <w:highlight w:val="red"/>
                                      </w:rPr>
                                    </m:ctrlPr>
                                  </m:sSubPr>
                                  <m:e>
                                    <m:r>
                                      <w:rPr>
                                        <w:rFonts w:ascii="Cambria Math" w:hAnsi="Cambria Math" w:cstheme="majorBidi"/>
                                        <w:highlight w:val="red"/>
                                      </w:rPr>
                                      <m:t>A</m:t>
                                    </m:r>
                                  </m:e>
                                  <m:sub>
                                    <m:r>
                                      <w:rPr>
                                        <w:rFonts w:ascii="Cambria Math" w:hAnsi="Cambria Math" w:cstheme="majorBidi"/>
                                        <w:highlight w:val="red"/>
                                      </w:rPr>
                                      <m:t>F1</m:t>
                                    </m:r>
                                  </m:sub>
                                </m:sSub>
                              </m:num>
                              <m:den>
                                <m:r>
                                  <w:rPr>
                                    <w:rFonts w:ascii="Cambria Math" w:hAnsi="Cambria Math" w:cstheme="majorBidi"/>
                                    <w:highlight w:val="red"/>
                                  </w:rPr>
                                  <m:t>RT</m:t>
                                </m:r>
                              </m:den>
                            </m:f>
                            <w:commentRangeEnd w:id="141"/>
                            <m:r>
                              <m:rPr>
                                <m:sty m:val="p"/>
                              </m:rPr>
                              <w:rPr>
                                <w:rStyle w:val="CommentReference"/>
                                <w:highlight w:val="red"/>
                              </w:rPr>
                              <w:commentReference w:id="141"/>
                            </m:r>
                          </m:e>
                        </m:d>
                      </m:e>
                    </m:func>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m:f>
                              <m:fPr>
                                <m:ctrlPr>
                                  <w:rPr>
                                    <w:rFonts w:ascii="Cambria Math" w:hAnsi="Cambria Math" w:cstheme="majorBidi"/>
                                    <w:i/>
                                    <w:highlight w:val="red"/>
                                  </w:rPr>
                                </m:ctrlPr>
                              </m:fPr>
                              <m:num>
                                <m:r>
                                  <w:rPr>
                                    <w:rFonts w:ascii="Cambria Math" w:hAnsi="Cambria Math" w:cstheme="majorBidi"/>
                                    <w:highlight w:val="red"/>
                                  </w:rPr>
                                  <m:t>3F∆</m:t>
                                </m:r>
                                <m:sSub>
                                  <m:sSubPr>
                                    <m:ctrlPr>
                                      <w:rPr>
                                        <w:rFonts w:ascii="Cambria Math" w:hAnsi="Cambria Math" w:cstheme="majorBidi"/>
                                        <w:i/>
                                        <w:highlight w:val="red"/>
                                      </w:rPr>
                                    </m:ctrlPr>
                                  </m:sSubPr>
                                  <m:e>
                                    <m:r>
                                      <w:rPr>
                                        <w:rFonts w:ascii="Cambria Math" w:hAnsi="Cambria Math" w:cstheme="majorBidi"/>
                                        <w:highlight w:val="red"/>
                                      </w:rPr>
                                      <m:t>Ψ</m:t>
                                    </m:r>
                                  </m:e>
                                  <m:sub>
                                    <m:r>
                                      <w:rPr>
                                        <w:rFonts w:ascii="Cambria Math" w:hAnsi="Cambria Math" w:cstheme="majorBidi"/>
                                        <w:highlight w:val="red"/>
                                      </w:rPr>
                                      <m:t>B</m:t>
                                    </m:r>
                                  </m:sub>
                                </m:sSub>
                              </m:num>
                              <m:den>
                                <m:r>
                                  <w:rPr>
                                    <w:rFonts w:ascii="Cambria Math" w:hAnsi="Cambria Math" w:cstheme="majorBidi"/>
                                    <w:highlight w:val="red"/>
                                  </w:rPr>
                                  <m:t>RT</m:t>
                                </m:r>
                              </m:den>
                            </m:f>
                          </m:e>
                        </m:d>
                      </m:e>
                    </m:func>
                  </m:e>
                </m:d>
                <m:r>
                  <w:rPr>
                    <w:rFonts w:ascii="Cambria Math" w:hAnsi="Cambria Math" w:cstheme="majorBidi"/>
                    <w:highlight w:val="red"/>
                  </w:rPr>
                  <m:t>+</m:t>
                </m:r>
                <m:d>
                  <m:dPr>
                    <m:ctrlPr>
                      <w:rPr>
                        <w:rFonts w:ascii="Cambria Math" w:hAnsi="Cambria Math" w:cstheme="majorBidi"/>
                        <w:i/>
                        <w:highlight w:val="red"/>
                      </w:rPr>
                    </m:ctrlPr>
                  </m:dPr>
                  <m:e>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2</m:t>
                        </m:r>
                      </m:sub>
                    </m:sSub>
                    <m:r>
                      <w:rPr>
                        <w:rFonts w:ascii="Cambria Math" w:hAnsi="Cambria Math" w:cstheme="majorBidi"/>
                        <w:highlight w:val="red"/>
                      </w:rPr>
                      <m:t>+</m:t>
                    </m:r>
                    <m:sSub>
                      <m:sSubPr>
                        <m:ctrlPr>
                          <w:rPr>
                            <w:rFonts w:ascii="Cambria Math" w:hAnsi="Cambria Math" w:cstheme="majorBidi"/>
                            <w:i/>
                            <w:highlight w:val="red"/>
                          </w:rPr>
                        </m:ctrlPr>
                      </m:sSubPr>
                      <m:e>
                        <m:r>
                          <w:rPr>
                            <w:rFonts w:ascii="Cambria Math" w:hAnsi="Cambria Math" w:cstheme="majorBidi"/>
                            <w:highlight w:val="red"/>
                          </w:rPr>
                          <m:t>p</m:t>
                        </m:r>
                      </m:e>
                      <m:sub>
                        <m:r>
                          <w:rPr>
                            <w:rFonts w:ascii="Cambria Math" w:hAnsi="Cambria Math" w:cstheme="majorBidi"/>
                            <w:highlight w:val="red"/>
                          </w:rPr>
                          <m:t>3</m:t>
                        </m:r>
                      </m:sub>
                    </m:sSub>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w:commentRangeStart w:id="142"/>
                            <m:f>
                              <m:fPr>
                                <m:ctrlPr>
                                  <w:rPr>
                                    <w:rFonts w:ascii="Cambria Math" w:hAnsi="Cambria Math" w:cstheme="majorBidi"/>
                                    <w:i/>
                                    <w:highlight w:val="red"/>
                                  </w:rPr>
                                </m:ctrlPr>
                              </m:fPr>
                              <m:num>
                                <m:sSub>
                                  <m:sSubPr>
                                    <m:ctrlPr>
                                      <w:rPr>
                                        <w:rFonts w:ascii="Cambria Math" w:hAnsi="Cambria Math" w:cstheme="majorBidi"/>
                                        <w:i/>
                                        <w:highlight w:val="red"/>
                                      </w:rPr>
                                    </m:ctrlPr>
                                  </m:sSubPr>
                                  <m:e>
                                    <m:r>
                                      <w:rPr>
                                        <w:rFonts w:ascii="Cambria Math" w:hAnsi="Cambria Math" w:cstheme="majorBidi"/>
                                        <w:highlight w:val="red"/>
                                      </w:rPr>
                                      <m:t>A</m:t>
                                    </m:r>
                                  </m:e>
                                  <m:sub>
                                    <m:r>
                                      <w:rPr>
                                        <w:rFonts w:ascii="Cambria Math" w:hAnsi="Cambria Math" w:cstheme="majorBidi"/>
                                        <w:highlight w:val="red"/>
                                      </w:rPr>
                                      <m:t>F1</m:t>
                                    </m:r>
                                  </m:sub>
                                </m:sSub>
                              </m:num>
                              <m:den>
                                <m:r>
                                  <w:rPr>
                                    <w:rFonts w:ascii="Cambria Math" w:hAnsi="Cambria Math" w:cstheme="majorBidi"/>
                                    <w:highlight w:val="red"/>
                                  </w:rPr>
                                  <m:t>RT</m:t>
                                </m:r>
                              </m:den>
                            </m:f>
                            <w:commentRangeEnd w:id="142"/>
                            <m:r>
                              <m:rPr>
                                <m:sty m:val="p"/>
                              </m:rPr>
                              <w:rPr>
                                <w:rStyle w:val="CommentReference"/>
                                <w:highlight w:val="red"/>
                              </w:rPr>
                              <w:commentReference w:id="142"/>
                            </m:r>
                          </m:e>
                        </m:d>
                      </m:e>
                    </m:func>
                  </m:e>
                </m:d>
                <m:func>
                  <m:funcPr>
                    <m:ctrlPr>
                      <w:rPr>
                        <w:rFonts w:ascii="Cambria Math" w:hAnsi="Cambria Math" w:cstheme="majorBidi"/>
                        <w:i/>
                        <w:highlight w:val="red"/>
                      </w:rPr>
                    </m:ctrlPr>
                  </m:funcPr>
                  <m:fName>
                    <m:r>
                      <w:rPr>
                        <w:rFonts w:ascii="Cambria Math" w:hAnsi="Cambria Math" w:cstheme="majorBidi"/>
                        <w:highlight w:val="red"/>
                      </w:rPr>
                      <m:t>exp</m:t>
                    </m:r>
                  </m:fName>
                  <m:e>
                    <m:d>
                      <m:dPr>
                        <m:ctrlPr>
                          <w:rPr>
                            <w:rFonts w:ascii="Cambria Math" w:hAnsi="Cambria Math" w:cstheme="majorBidi"/>
                            <w:i/>
                            <w:highlight w:val="red"/>
                          </w:rPr>
                        </m:ctrlPr>
                      </m:dPr>
                      <m:e>
                        <m:f>
                          <m:fPr>
                            <m:ctrlPr>
                              <w:rPr>
                                <w:rFonts w:ascii="Cambria Math" w:hAnsi="Cambria Math" w:cstheme="majorBidi"/>
                                <w:i/>
                                <w:highlight w:val="red"/>
                              </w:rPr>
                            </m:ctrlPr>
                          </m:fPr>
                          <m:num>
                            <m:r>
                              <w:rPr>
                                <w:rFonts w:ascii="Cambria Math" w:hAnsi="Cambria Math" w:cstheme="majorBidi"/>
                                <w:highlight w:val="red"/>
                              </w:rPr>
                              <m:t>3F∆</m:t>
                            </m:r>
                            <m:sSub>
                              <m:sSubPr>
                                <m:ctrlPr>
                                  <w:rPr>
                                    <w:rFonts w:ascii="Cambria Math" w:hAnsi="Cambria Math" w:cstheme="majorBidi"/>
                                    <w:i/>
                                    <w:highlight w:val="red"/>
                                  </w:rPr>
                                </m:ctrlPr>
                              </m:sSubPr>
                              <m:e>
                                <m:r>
                                  <w:rPr>
                                    <w:rFonts w:ascii="Cambria Math" w:hAnsi="Cambria Math" w:cstheme="majorBidi"/>
                                    <w:highlight w:val="red"/>
                                  </w:rPr>
                                  <m:t>µ</m:t>
                                </m:r>
                              </m:e>
                              <m:sub>
                                <m:r>
                                  <w:rPr>
                                    <w:rFonts w:ascii="Cambria Math" w:hAnsi="Cambria Math" w:cstheme="majorBidi"/>
                                    <w:highlight w:val="red"/>
                                  </w:rPr>
                                  <m:t>H</m:t>
                                </m:r>
                              </m:sub>
                            </m:sSub>
                          </m:num>
                          <m:den>
                            <m:r>
                              <w:rPr>
                                <w:rFonts w:ascii="Cambria Math" w:hAnsi="Cambria Math" w:cstheme="majorBidi"/>
                                <w:highlight w:val="red"/>
                              </w:rPr>
                              <m:t>RT</m:t>
                            </m:r>
                          </m:den>
                        </m:f>
                      </m:e>
                    </m:d>
                  </m:e>
                </m:func>
              </m:e>
            </m:d>
          </m:den>
        </m:f>
        <m:r>
          <w:rPr>
            <w:rFonts w:ascii="Cambria Math" w:hAnsi="Cambria Math" w:cstheme="majorBidi"/>
            <w:highlight w:val="red"/>
          </w:rPr>
          <m:t>∙(1-</m:t>
        </m:r>
        <m:func>
          <m:funcPr>
            <m:ctrlPr>
              <w:rPr>
                <w:rFonts w:ascii="Cambria Math" w:hAnsi="Cambria Math" w:cstheme="majorBidi"/>
                <w:highlight w:val="red"/>
              </w:rPr>
            </m:ctrlPr>
          </m:funcPr>
          <m:fName>
            <m:r>
              <m:rPr>
                <m:sty m:val="p"/>
              </m:rPr>
              <w:rPr>
                <w:rFonts w:ascii="Cambria Math" w:hAnsi="Cambria Math" w:cstheme="majorBidi"/>
                <w:highlight w:val="red"/>
              </w:rPr>
              <m:t>exp</m:t>
            </m:r>
            <m:ctrlPr>
              <w:rPr>
                <w:rFonts w:ascii="Cambria Math" w:hAnsi="Cambria Math" w:cstheme="majorBidi"/>
                <w:i/>
                <w:highlight w:val="red"/>
              </w:rPr>
            </m:ctrlPr>
          </m:fName>
          <m:e>
            <m:d>
              <m:dPr>
                <m:ctrlPr>
                  <w:rPr>
                    <w:rFonts w:ascii="Cambria Math" w:hAnsi="Cambria Math" w:cstheme="majorBidi"/>
                    <w:i/>
                    <w:highlight w:val="red"/>
                  </w:rPr>
                </m:ctrlPr>
              </m:dPr>
              <m:e>
                <m:r>
                  <w:rPr>
                    <w:rFonts w:ascii="Cambria Math" w:hAnsi="Cambria Math" w:cstheme="majorBidi"/>
                    <w:highlight w:val="red"/>
                  </w:rPr>
                  <m:t>-</m:t>
                </m:r>
                <m:f>
                  <m:fPr>
                    <m:ctrlPr>
                      <w:rPr>
                        <w:rFonts w:ascii="Cambria Math" w:hAnsi="Cambria Math" w:cstheme="majorBidi"/>
                        <w:i/>
                        <w:highlight w:val="red"/>
                      </w:rPr>
                    </m:ctrlPr>
                  </m:fPr>
                  <m:num>
                    <m:sSub>
                      <m:sSubPr>
                        <m:ctrlPr>
                          <w:rPr>
                            <w:rFonts w:ascii="Cambria Math" w:hAnsi="Cambria Math" w:cstheme="majorBidi"/>
                            <w:i/>
                            <w:highlight w:val="red"/>
                          </w:rPr>
                        </m:ctrlPr>
                      </m:sSubPr>
                      <m:e>
                        <m:r>
                          <m:rPr>
                            <m:sty m:val="p"/>
                          </m:rPr>
                          <w:rPr>
                            <w:rFonts w:ascii="Cambria Math" w:hAnsi="Cambria Math" w:cstheme="majorBidi"/>
                            <w:highlight w:val="red"/>
                          </w:rPr>
                          <m:t>C</m:t>
                        </m:r>
                        <m:r>
                          <w:rPr>
                            <w:rFonts w:ascii="Cambria Math" w:hAnsi="Cambria Math" w:cstheme="majorBidi"/>
                            <w:highlight w:val="red"/>
                          </w:rPr>
                          <m:t>a</m:t>
                        </m:r>
                      </m:e>
                      <m:sub>
                        <m:r>
                          <w:rPr>
                            <w:rFonts w:ascii="Cambria Math" w:hAnsi="Cambria Math" w:cstheme="majorBidi"/>
                            <w:highlight w:val="red"/>
                          </w:rPr>
                          <m:t>m</m:t>
                        </m:r>
                      </m:sub>
                    </m:sSub>
                  </m:num>
                  <m:den>
                    <m:r>
                      <w:rPr>
                        <w:rFonts w:ascii="Cambria Math" w:hAnsi="Cambria Math" w:cstheme="majorBidi"/>
                        <w:highlight w:val="red"/>
                      </w:rPr>
                      <m:t>KCaATP</m:t>
                    </m:r>
                  </m:den>
                </m:f>
              </m:e>
            </m:d>
          </m:e>
        </m:func>
        <m:r>
          <w:rPr>
            <w:rFonts w:ascii="Cambria Math" w:hAnsi="Cambria Math" w:cstheme="majorBidi"/>
            <w:highlight w:val="red"/>
          </w:rPr>
          <m:t>)</m:t>
        </m:r>
      </m:oMath>
    </w:p>
    <w:p w14:paraId="6B9C92C1" w14:textId="77777777" w:rsidR="00C27051" w:rsidRPr="0099487B"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V</m:t>
            </m:r>
          </m:e>
          <m:sub>
            <m:r>
              <w:rPr>
                <w:rFonts w:ascii="Cambria Math" w:hAnsi="Cambria Math" w:cstheme="majorBidi"/>
                <w:sz w:val="24"/>
                <w:szCs w:val="24"/>
                <w:highlight w:val="red"/>
              </w:rPr>
              <m:t>Hu</m:t>
            </m:r>
          </m:sub>
        </m:sSub>
        <m:r>
          <w:rPr>
            <w:rFonts w:ascii="Cambria Math" w:hAnsi="Cambria Math" w:cstheme="majorBidi"/>
            <w:sz w:val="24"/>
            <w:szCs w:val="24"/>
            <w:highlight w:val="red"/>
          </w:rPr>
          <m:t>=-3</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ρ</m:t>
            </m:r>
          </m:e>
          <m:sup>
            <m:r>
              <w:rPr>
                <w:rFonts w:ascii="Cambria Math" w:hAnsi="Cambria Math" w:cstheme="majorBidi"/>
                <w:sz w:val="24"/>
                <w:szCs w:val="24"/>
                <w:highlight w:val="red"/>
              </w:rPr>
              <m:t>F1</m:t>
            </m:r>
          </m:sup>
        </m:sSup>
        <m:f>
          <m:fPr>
            <m:ctrlPr>
              <w:rPr>
                <w:rFonts w:ascii="Cambria Math" w:hAnsi="Cambria Math" w:cstheme="majorBidi"/>
                <w:i/>
                <w:sz w:val="24"/>
                <w:szCs w:val="24"/>
                <w:highlight w:val="red"/>
              </w:rPr>
            </m:ctrlPr>
          </m:fPr>
          <m:num>
            <m:r>
              <w:rPr>
                <w:rFonts w:ascii="Cambria Math" w:hAnsi="Cambria Math" w:cstheme="majorBidi"/>
                <w:sz w:val="24"/>
                <w:szCs w:val="24"/>
                <w:highlight w:val="red"/>
              </w:rPr>
              <m:t>(</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10</m:t>
                </m:r>
              </m:e>
              <m:sup>
                <m:r>
                  <w:rPr>
                    <w:rFonts w:ascii="Cambria Math" w:hAnsi="Cambria Math" w:cstheme="majorBidi"/>
                    <w:sz w:val="24"/>
                    <w:szCs w:val="24"/>
                    <w:highlight w:val="red"/>
                  </w:rPr>
                  <m:t>2</m:t>
                </m:r>
              </m:sup>
            </m:sSup>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a</m:t>
                </m:r>
              </m:sub>
            </m:sSub>
            <m:d>
              <m:dPr>
                <m:ctrlPr>
                  <w:rPr>
                    <w:rFonts w:ascii="Cambria Math" w:hAnsi="Cambria Math" w:cstheme="majorBidi"/>
                    <w:i/>
                    <w:sz w:val="24"/>
                    <w:szCs w:val="24"/>
                    <w:highlight w:val="red"/>
                  </w:rPr>
                </m:ctrlPr>
              </m:dPr>
              <m:e>
                <m:r>
                  <w:rPr>
                    <w:rFonts w:ascii="Cambria Math" w:hAnsi="Cambria Math" w:cstheme="majorBidi"/>
                    <w:sz w:val="24"/>
                    <w:szCs w:val="24"/>
                    <w:highlight w:val="red"/>
                  </w:rPr>
                  <m:t>1+</m:t>
                </m:r>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A</m:t>
                                </m:r>
                              </m:e>
                              <m:sub>
                                <m:r>
                                  <w:rPr>
                                    <w:rFonts w:ascii="Cambria Math" w:hAnsi="Cambria Math" w:cstheme="majorBidi"/>
                                    <w:sz w:val="24"/>
                                    <w:szCs w:val="24"/>
                                    <w:highlight w:val="red"/>
                                  </w:rPr>
                                  <m:t>F1</m:t>
                                </m:r>
                              </m:sub>
                            </m:sSub>
                          </m:num>
                          <m:den>
                            <m:r>
                              <w:rPr>
                                <w:rFonts w:ascii="Cambria Math" w:hAnsi="Cambria Math" w:cstheme="majorBidi"/>
                                <w:sz w:val="24"/>
                                <w:szCs w:val="24"/>
                                <w:highlight w:val="red"/>
                              </w:rPr>
                              <m:t>RT</m:t>
                            </m:r>
                          </m:den>
                        </m:f>
                      </m:e>
                    </m:d>
                  </m:e>
                </m:func>
              </m:e>
            </m:d>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a</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b</m:t>
                </m:r>
              </m:sub>
            </m:sSub>
            <m:r>
              <w:rPr>
                <w:rFonts w:ascii="Cambria Math" w:hAnsi="Cambria Math" w:cstheme="majorBidi"/>
                <w:sz w:val="24"/>
                <w:szCs w:val="24"/>
                <w:highlight w:val="red"/>
              </w:rPr>
              <m:t>)</m:t>
            </m:r>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r>
                          <w:rPr>
                            <w:rFonts w:ascii="Cambria Math" w:hAnsi="Cambria Math" w:cstheme="majorBidi"/>
                            <w:sz w:val="24"/>
                            <w:szCs w:val="24"/>
                            <w:highlight w:val="red"/>
                          </w:rPr>
                          <m:t>3F∆</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µ</m:t>
                            </m:r>
                          </m:e>
                          <m:sub>
                            <m:r>
                              <w:rPr>
                                <w:rFonts w:ascii="Cambria Math" w:hAnsi="Cambria Math" w:cstheme="majorBidi"/>
                                <w:sz w:val="24"/>
                                <w:szCs w:val="24"/>
                                <w:highlight w:val="red"/>
                              </w:rPr>
                              <m:t>H</m:t>
                            </m:r>
                          </m:sub>
                        </m:sSub>
                      </m:num>
                      <m:den>
                        <m:r>
                          <w:rPr>
                            <w:rFonts w:ascii="Cambria Math" w:hAnsi="Cambria Math" w:cstheme="majorBidi"/>
                            <w:sz w:val="24"/>
                            <w:szCs w:val="24"/>
                            <w:highlight w:val="red"/>
                          </w:rPr>
                          <m:t>RT</m:t>
                        </m:r>
                      </m:den>
                    </m:f>
                  </m:e>
                </m:d>
              </m:e>
            </m:func>
          </m:num>
          <m:den>
            <m:r>
              <w:rPr>
                <w:rFonts w:ascii="Cambria Math" w:hAnsi="Cambria Math" w:cstheme="majorBidi"/>
                <w:sz w:val="24"/>
                <w:szCs w:val="24"/>
                <w:highlight w:val="red"/>
              </w:rPr>
              <m:t>(</m:t>
            </m:r>
            <m:d>
              <m:dPr>
                <m:ctrlPr>
                  <w:rPr>
                    <w:rFonts w:ascii="Cambria Math" w:hAnsi="Cambria Math" w:cstheme="majorBidi"/>
                    <w:i/>
                    <w:sz w:val="24"/>
                    <w:szCs w:val="24"/>
                    <w:highlight w:val="red"/>
                  </w:rPr>
                </m:ctrlPr>
              </m:dPr>
              <m:e>
                <m:r>
                  <w:rPr>
                    <w:rFonts w:ascii="Cambria Math" w:hAnsi="Cambria Math" w:cstheme="majorBidi"/>
                    <w:sz w:val="24"/>
                    <w:szCs w:val="24"/>
                    <w:highlight w:val="red"/>
                  </w:rPr>
                  <m:t>1+</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1</m:t>
                    </m:r>
                  </m:sub>
                </m:sSub>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w:commentRangeStart w:id="143"/>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A</m:t>
                                </m:r>
                              </m:e>
                              <m:sub>
                                <m:r>
                                  <w:rPr>
                                    <w:rFonts w:ascii="Cambria Math" w:hAnsi="Cambria Math" w:cstheme="majorBidi"/>
                                    <w:sz w:val="24"/>
                                    <w:szCs w:val="24"/>
                                    <w:highlight w:val="red"/>
                                  </w:rPr>
                                  <m:t>F1</m:t>
                                </m:r>
                              </m:sub>
                            </m:sSub>
                          </m:num>
                          <m:den>
                            <m:r>
                              <w:rPr>
                                <w:rFonts w:ascii="Cambria Math" w:hAnsi="Cambria Math" w:cstheme="majorBidi"/>
                                <w:sz w:val="24"/>
                                <w:szCs w:val="24"/>
                                <w:highlight w:val="red"/>
                              </w:rPr>
                              <m:t>RT</m:t>
                            </m:r>
                          </m:den>
                        </m:f>
                        <w:commentRangeEnd w:id="143"/>
                        <m:r>
                          <m:rPr>
                            <m:sty m:val="p"/>
                          </m:rPr>
                          <w:rPr>
                            <w:rStyle w:val="CommentReference"/>
                            <w:highlight w:val="red"/>
                          </w:rPr>
                          <w:commentReference w:id="143"/>
                        </m:r>
                      </m:e>
                    </m:d>
                  </m:e>
                </m:func>
              </m:e>
            </m:d>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r>
                          <w:rPr>
                            <w:rFonts w:ascii="Cambria Math" w:hAnsi="Cambria Math" w:cstheme="majorBidi"/>
                            <w:sz w:val="24"/>
                            <w:szCs w:val="24"/>
                            <w:highlight w:val="red"/>
                          </w:rPr>
                          <m:t>3F∆</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Ψ</m:t>
                            </m:r>
                          </m:e>
                          <m:sub>
                            <m:r>
                              <w:rPr>
                                <w:rFonts w:ascii="Cambria Math" w:hAnsi="Cambria Math" w:cstheme="majorBidi"/>
                                <w:sz w:val="24"/>
                                <w:szCs w:val="24"/>
                                <w:highlight w:val="red"/>
                              </w:rPr>
                              <m:t>B</m:t>
                            </m:r>
                          </m:sub>
                        </m:sSub>
                      </m:num>
                      <m:den>
                        <m:r>
                          <w:rPr>
                            <w:rFonts w:ascii="Cambria Math" w:hAnsi="Cambria Math" w:cstheme="majorBidi"/>
                            <w:sz w:val="24"/>
                            <w:szCs w:val="24"/>
                            <w:highlight w:val="red"/>
                          </w:rPr>
                          <m:t>RT</m:t>
                        </m:r>
                      </m:den>
                    </m:f>
                  </m:e>
                </m:d>
              </m:e>
            </m:func>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2</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3</m:t>
                </m:r>
              </m:sub>
            </m:sSub>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w:commentRangeStart w:id="144"/>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A</m:t>
                            </m:r>
                          </m:e>
                          <m:sub>
                            <m:r>
                              <w:rPr>
                                <w:rFonts w:ascii="Cambria Math" w:hAnsi="Cambria Math" w:cstheme="majorBidi"/>
                                <w:sz w:val="24"/>
                                <w:szCs w:val="24"/>
                                <w:highlight w:val="red"/>
                              </w:rPr>
                              <m:t>F1</m:t>
                            </m:r>
                          </m:sub>
                        </m:sSub>
                      </m:num>
                      <m:den>
                        <m:r>
                          <w:rPr>
                            <w:rFonts w:ascii="Cambria Math" w:hAnsi="Cambria Math" w:cstheme="majorBidi"/>
                            <w:sz w:val="24"/>
                            <w:szCs w:val="24"/>
                            <w:highlight w:val="red"/>
                          </w:rPr>
                          <m:t>RT</m:t>
                        </m:r>
                      </m:den>
                    </m:f>
                    <w:commentRangeEnd w:id="144"/>
                    <m:r>
                      <m:rPr>
                        <m:sty m:val="p"/>
                      </m:rPr>
                      <w:rPr>
                        <w:rStyle w:val="CommentReference"/>
                        <w:highlight w:val="red"/>
                      </w:rPr>
                      <w:commentReference w:id="144"/>
                    </m:r>
                  </m:e>
                </m:d>
              </m:e>
            </m:func>
            <m:r>
              <w:rPr>
                <w:rFonts w:ascii="Cambria Math" w:hAnsi="Cambria Math" w:cstheme="majorBidi"/>
                <w:sz w:val="24"/>
                <w:szCs w:val="24"/>
                <w:highlight w:val="red"/>
              </w:rPr>
              <m:t>)</m:t>
            </m:r>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r>
                          <w:rPr>
                            <w:rFonts w:ascii="Cambria Math" w:hAnsi="Cambria Math" w:cstheme="majorBidi"/>
                            <w:sz w:val="24"/>
                            <w:szCs w:val="24"/>
                            <w:highlight w:val="red"/>
                          </w:rPr>
                          <m:t>3F∆</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µ</m:t>
                            </m:r>
                          </m:e>
                          <m:sub>
                            <m:r>
                              <w:rPr>
                                <w:rFonts w:ascii="Cambria Math" w:hAnsi="Cambria Math" w:cstheme="majorBidi"/>
                                <w:sz w:val="24"/>
                                <w:szCs w:val="24"/>
                                <w:highlight w:val="red"/>
                              </w:rPr>
                              <m:t>H</m:t>
                            </m:r>
                          </m:sub>
                        </m:sSub>
                      </m:num>
                      <m:den>
                        <m:r>
                          <w:rPr>
                            <w:rFonts w:ascii="Cambria Math" w:hAnsi="Cambria Math" w:cstheme="majorBidi"/>
                            <w:sz w:val="24"/>
                            <w:szCs w:val="24"/>
                            <w:highlight w:val="red"/>
                          </w:rPr>
                          <m:t>RT</m:t>
                        </m:r>
                      </m:den>
                    </m:f>
                  </m:e>
                </m:d>
                <m:r>
                  <w:rPr>
                    <w:rFonts w:ascii="Cambria Math" w:hAnsi="Cambria Math" w:cstheme="majorBidi"/>
                    <w:sz w:val="24"/>
                    <w:szCs w:val="24"/>
                    <w:highlight w:val="red"/>
                  </w:rPr>
                  <m:t>)</m:t>
                </m:r>
              </m:e>
            </m:func>
          </m:den>
        </m:f>
      </m:oMath>
    </w:p>
    <w:p w14:paraId="70B6EBD3" w14:textId="77777777" w:rsidR="00C27051" w:rsidRPr="00C76EF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F1</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F1</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Pi</m:t>
                    </m:r>
                  </m:den>
                </m:f>
              </m:e>
            </m:d>
          </m:e>
        </m:func>
      </m:oMath>
    </w:p>
    <w:commentRangeStart w:id="145"/>
    <w:p w14:paraId="3481E547" w14:textId="77777777" w:rsidR="00C27051" w:rsidRPr="00C76EF5"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m</m:t>
            </m:r>
          </m:sub>
        </m:sSub>
        <w:commentRangeEnd w:id="145"/>
        <m:r>
          <m:rPr>
            <m:sty m:val="p"/>
          </m:rPr>
          <w:rPr>
            <w:rStyle w:val="CommentReference"/>
          </w:rPr>
          <w:commentReference w:id="145"/>
        </m:r>
      </m:oMath>
    </w:p>
    <w:p w14:paraId="7645B6B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F1</m:t>
            </m:r>
          </m:sup>
        </m:sSup>
      </m:oMath>
      <w:r>
        <w:rPr>
          <w:rFonts w:ascii="Times New Roman" w:eastAsiaTheme="minorEastAsia" w:hAnsi="Times New Roman" w:cs="Times New Roman"/>
          <w:sz w:val="24"/>
          <w:szCs w:val="24"/>
        </w:rPr>
        <w:t xml:space="preserve"> is the </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1</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0</w:t>
      </w:r>
      <w:r w:rsidRPr="0034628A">
        <w:rPr>
          <w:rFonts w:ascii="Times New Roman" w:eastAsia="Calibri" w:hAnsi="Times New Roman" w:cs="Times New Roman"/>
          <w:sz w:val="24"/>
          <w:szCs w:val="24"/>
        </w:rPr>
        <w:t>-ATPase</w:t>
      </w:r>
      <w:r>
        <w:rPr>
          <w:rFonts w:ascii="Times New Roman" w:eastAsia="Calibri" w:hAnsi="Times New Roman" w:cs="Times New Roman"/>
          <w:sz w:val="24"/>
          <w:szCs w:val="24"/>
        </w:rPr>
        <w:t xml:space="preserve"> concentration,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F1</m:t>
            </m:r>
          </m:sub>
        </m:sSub>
      </m:oMath>
      <w:r>
        <w:rPr>
          <w:rFonts w:ascii="Times New Roman" w:eastAsia="Calibri" w:hAnsi="Times New Roman" w:cs="Times New Roman"/>
          <w:sz w:val="24"/>
          <w:szCs w:val="24"/>
        </w:rPr>
        <w:t xml:space="preserve"> is the equilibrium constant of ATP hydrolysis, </w:t>
      </w:r>
      <m:oMath>
        <m:r>
          <w:rPr>
            <w:rFonts w:ascii="Cambria Math" w:hAnsi="Cambria Math" w:cstheme="majorBidi"/>
            <w:sz w:val="24"/>
            <w:szCs w:val="24"/>
          </w:rPr>
          <m:t>Pi</m:t>
        </m:r>
      </m:oMath>
      <w:r>
        <w:rPr>
          <w:rFonts w:ascii="Times New Roman" w:eastAsia="Calibri" w:hAnsi="Times New Roman" w:cs="Times New Roman"/>
          <w:sz w:val="24"/>
          <w:szCs w:val="24"/>
        </w:rPr>
        <w:t xml:space="preserve"> is the inorganic phosphate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Pr>
          <w:rFonts w:ascii="Times New Roman" w:eastAsia="Calibri" w:hAnsi="Times New Roman" w:cs="Times New Roman"/>
          <w:sz w:val="24"/>
          <w:szCs w:val="24"/>
        </w:rPr>
        <w:t xml:space="preserve"> is the total sum of mitochondrial adenine nucleotides. </w:t>
      </w:r>
    </w:p>
    <w:p w14:paraId="6B7FC08E"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1F0AF06A"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01B5CA7C"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36259E76" w14:textId="77777777" w:rsidR="00C27051" w:rsidRPr="009D21DB" w:rsidRDefault="00C27051" w:rsidP="00DD5B06">
      <w:pPr>
        <w:pStyle w:val="ListParagraph"/>
        <w:widowControl w:val="0"/>
        <w:numPr>
          <w:ilvl w:val="0"/>
          <w:numId w:val="15"/>
        </w:numPr>
        <w:autoSpaceDE w:val="0"/>
        <w:autoSpaceDN w:val="0"/>
        <w:adjustRightInd w:val="0"/>
        <w:spacing w:after="0" w:line="360" w:lineRule="auto"/>
        <w:jc w:val="both"/>
        <w:rPr>
          <w:rFonts w:ascii="Cambria Math" w:hAnsi="Cambria Math" w:cstheme="majorBidi"/>
          <w:iCs/>
          <w:sz w:val="24"/>
          <w:szCs w:val="24"/>
        </w:rPr>
      </w:pPr>
      <w:r>
        <w:rPr>
          <w:rFonts w:asciiTheme="majorBidi" w:hAnsiTheme="majorBidi" w:cstheme="majorBidi"/>
          <w:iCs/>
          <w:sz w:val="24"/>
          <w:szCs w:val="24"/>
          <w:u w:val="single"/>
        </w:rPr>
        <w:t>Adenine nucleotide translocator (ANT) and proton leak</w:t>
      </w:r>
    </w:p>
    <w:p w14:paraId="5C3CDD2D" w14:textId="77777777" w:rsidR="00C27051" w:rsidRPr="0034628A" w:rsidRDefault="00C27051" w:rsidP="00DD5B06">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In order to complete the description of the major membrane oxidative phosphorylation associated processes, the exchange of adenine nucleotides across the mitochondrial membrane as well as the proton leak, are considered. The ANT model is modeled according to a sequential mechanism of the carrier. V</w:t>
      </w:r>
      <w:r>
        <w:rPr>
          <w:rFonts w:ascii="Times New Roman" w:hAnsi="Times New Roman" w:cs="Times New Roman"/>
          <w:sz w:val="24"/>
          <w:szCs w:val="24"/>
          <w:vertAlign w:val="subscript"/>
        </w:rPr>
        <w:t>ANT</w:t>
      </w:r>
      <w:r>
        <w:rPr>
          <w:rFonts w:ascii="Times New Roman" w:hAnsi="Times New Roman" w:cs="Times New Roman"/>
          <w:sz w:val="24"/>
          <w:szCs w:val="24"/>
        </w:rPr>
        <w:t>, the flux of ANT-mediated exchange between cytosolic ADP and matrix ATP is considered to be electrogenic and dependent on the gradients of both ATP and ADP across the inner mitochondrial membrane as follows:</w:t>
      </w:r>
    </w:p>
    <w:p w14:paraId="25FDDCB1" w14:textId="77777777" w:rsidR="00C27051" w:rsidRPr="00C934D9" w:rsidRDefault="001556AD"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ANT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max,ANT</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0.75</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0.25</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i</m:t>
                        </m:r>
                      </m:sub>
                    </m:sSub>
                    <m:r>
                      <w:rPr>
                        <w:rFonts w:ascii="Cambria Math" w:hAnsi="Cambria Math" w:cstheme="majorBidi"/>
                        <w:sz w:val="24"/>
                        <w:szCs w:val="24"/>
                        <w:highlight w:val="yellow"/>
                      </w:rPr>
                      <m:t>×0.45[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0.17</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ADP</m:t>
                            </m:r>
                          </m:e>
                        </m:d>
                      </m:e>
                      <m:sub>
                        <m:r>
                          <w:rPr>
                            <w:rFonts w:ascii="Cambria Math" w:hAnsi="Cambria Math" w:cstheme="majorBidi"/>
                            <w:sz w:val="24"/>
                            <w:szCs w:val="24"/>
                            <w:highlight w:val="yellow"/>
                          </w:rPr>
                          <m:t>i</m:t>
                        </m:r>
                      </m:sub>
                    </m:sSub>
                    <m:r>
                      <w:rPr>
                        <w:rFonts w:ascii="Cambria Math" w:hAnsi="Cambria Math" w:cstheme="majorBidi"/>
                        <w:sz w:val="24"/>
                        <w:szCs w:val="24"/>
                        <w:highlight w:val="yellow"/>
                      </w:rPr>
                      <m:t>×0.025[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m</m:t>
                        </m:r>
                      </m:sub>
                    </m:sSub>
                  </m:den>
                </m:f>
              </m:e>
            </m:d>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RT</m:t>
                        </m:r>
                      </m:den>
                    </m:f>
                  </m:e>
                </m:d>
              </m:e>
            </m:func>
          </m:num>
          <m:den>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0.25</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0.225</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ADP</m:t>
                        </m:r>
                      </m:e>
                    </m:d>
                  </m:e>
                  <m:sub>
                    <m:r>
                      <w:rPr>
                        <w:rFonts w:ascii="Cambria Math" w:hAnsi="Cambria Math" w:cstheme="majorBidi"/>
                        <w:sz w:val="24"/>
                        <w:szCs w:val="24"/>
                        <w:highlight w:val="yellow"/>
                      </w:rPr>
                      <m:t>i</m:t>
                    </m:r>
                  </m:sub>
                </m:sSub>
              </m:den>
            </m:f>
            <m:r>
              <w:rPr>
                <w:rFonts w:ascii="Cambria Math" w:hAnsi="Cambria Math" w:cstheme="majorBidi"/>
                <w:sz w:val="24"/>
                <w:szCs w:val="24"/>
                <w:highlight w:val="yellow"/>
              </w:rPr>
              <m:t>exp⁡(</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ANT</m:t>
                    </m:r>
                  </m:sup>
                </m:sSup>
                <m:r>
                  <w:rPr>
                    <w:rFonts w:ascii="Cambria Math" w:hAnsi="Cambria Math" w:cstheme="majorBidi"/>
                    <w:sz w:val="24"/>
                    <w:szCs w:val="24"/>
                    <w:highlight w:val="yellow"/>
                  </w:rPr>
                  <m:t>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Ψ</m:t>
                    </m:r>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RT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0.45</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ADP</m:t>
                        </m:r>
                      </m:e>
                    </m:d>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0.025</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m</m:t>
                    </m:r>
                  </m:sub>
                </m:sSub>
              </m:den>
            </m:f>
            <m:r>
              <w:rPr>
                <w:rFonts w:ascii="Cambria Math" w:hAnsi="Cambria Math" w:cstheme="majorBidi"/>
                <w:sz w:val="24"/>
                <w:szCs w:val="24"/>
                <w:highlight w:val="yellow"/>
              </w:rPr>
              <m:t>)</m:t>
            </m:r>
          </m:den>
        </m:f>
      </m:oMath>
    </w:p>
    <w:p w14:paraId="170847DF" w14:textId="77777777" w:rsidR="00C27051" w:rsidRPr="009D21DB" w:rsidRDefault="00C27051" w:rsidP="00DD5B0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proton leak is considered to be a linear function of the Δ</w:t>
      </w:r>
      <w:r w:rsidRPr="00B2187B">
        <w:rPr>
          <w:rFonts w:ascii="Times New Roman" w:hAnsi="Times New Roman" w:cs="Times New Roman"/>
          <w:i/>
          <w:iCs/>
          <w:sz w:val="24"/>
          <w:szCs w:val="24"/>
        </w:rPr>
        <w:t>µ</w:t>
      </w:r>
      <w:r>
        <w:rPr>
          <w:rFonts w:ascii="Times New Roman" w:hAnsi="Times New Roman" w:cs="Times New Roman"/>
          <w:sz w:val="24"/>
          <w:szCs w:val="24"/>
          <w:vertAlign w:val="subscript"/>
        </w:rPr>
        <w:t>H</w:t>
      </w:r>
      <w:r>
        <w:rPr>
          <w:rFonts w:ascii="Times New Roman" w:hAnsi="Times New Roman" w:cs="Times New Roman"/>
          <w:sz w:val="24"/>
          <w:szCs w:val="24"/>
        </w:rPr>
        <w:t xml:space="preserve"> through a proportionally constant given by the H</w:t>
      </w:r>
      <w:r>
        <w:rPr>
          <w:rFonts w:ascii="Times New Roman" w:hAnsi="Times New Roman" w:cs="Times New Roman"/>
          <w:sz w:val="24"/>
          <w:szCs w:val="24"/>
          <w:vertAlign w:val="superscript"/>
        </w:rPr>
        <w:t>+</w:t>
      </w:r>
      <w:r>
        <w:rPr>
          <w:rFonts w:ascii="Times New Roman" w:hAnsi="Times New Roman" w:cs="Times New Roman"/>
          <w:sz w:val="24"/>
          <w:szCs w:val="24"/>
        </w:rPr>
        <w:t xml:space="preserve"> conductance g</w:t>
      </w:r>
      <w:r>
        <w:rPr>
          <w:rFonts w:ascii="Times New Roman" w:hAnsi="Times New Roman" w:cs="Times New Roman"/>
          <w:sz w:val="24"/>
          <w:szCs w:val="24"/>
          <w:vertAlign w:val="subscript"/>
        </w:rPr>
        <w:t>h</w:t>
      </w:r>
      <w:r>
        <w:rPr>
          <w:rFonts w:ascii="Times New Roman" w:hAnsi="Times New Roman" w:cs="Times New Roman"/>
          <w:sz w:val="24"/>
          <w:szCs w:val="24"/>
        </w:rPr>
        <w:t xml:space="preserve">: </w:t>
      </w:r>
    </w:p>
    <w:p w14:paraId="33B9FA1F" w14:textId="77777777" w:rsidR="00C27051" w:rsidRPr="00E10BE3" w:rsidRDefault="001556AD"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HLeak</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μ</m:t>
            </m:r>
          </m:e>
          <m:sub>
            <m:r>
              <w:rPr>
                <w:rFonts w:ascii="Cambria Math" w:hAnsi="Cambria Math" w:cstheme="majorBidi"/>
                <w:sz w:val="24"/>
                <w:szCs w:val="24"/>
                <w:highlight w:val="yellow"/>
              </w:rPr>
              <m:t>H</m:t>
            </m:r>
          </m:sub>
        </m:sSub>
      </m:oMath>
    </w:p>
    <w:p w14:paraId="00BD5560"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max,ANT</m:t>
            </m:r>
          </m:sub>
        </m:sSub>
      </m:oMath>
      <w:r>
        <w:rPr>
          <w:rFonts w:ascii="Times New Roman" w:eastAsiaTheme="minorEastAsia" w:hAnsi="Times New Roman" w:cs="Times New Roman"/>
          <w:sz w:val="24"/>
          <w:szCs w:val="24"/>
        </w:rPr>
        <w:t xml:space="preserve"> is the maximal ANT rate, </w:t>
      </w:r>
      <m:oMath>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ANT</m:t>
            </m:r>
          </m:sup>
        </m:sSup>
      </m:oMath>
      <w:r>
        <w:rPr>
          <w:rFonts w:ascii="Times New Roman" w:eastAsiaTheme="minorEastAsia" w:hAnsi="Times New Roman" w:cs="Times New Roman"/>
          <w:sz w:val="24"/>
          <w:szCs w:val="24"/>
        </w:rPr>
        <w:t xml:space="preserve"> if the fraction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oMath>
      <w:r>
        <w:rPr>
          <w:rFonts w:ascii="Times New Roman" w:eastAsiaTheme="minorEastAsia" w:hAnsi="Times New Roman" w:cs="Times New Roman"/>
          <w:sz w:val="24"/>
          <w:szCs w:val="24"/>
        </w:rPr>
        <w:t xml:space="preserve"> is the ionic conductance of the inner membrane, and </w:t>
      </w:r>
      <m:oMath>
        <m:r>
          <w:rPr>
            <w:rFonts w:ascii="Cambria Math" w:hAnsi="Cambria Math" w:cstheme="majorBidi"/>
            <w:sz w:val="24"/>
            <w:szCs w:val="24"/>
          </w:rPr>
          <m:t>∆pH</m:t>
        </m:r>
      </m:oMath>
      <w:r>
        <w:rPr>
          <w:rFonts w:ascii="Times New Roman" w:eastAsiaTheme="minorEastAsia" w:hAnsi="Times New Roman" w:cs="Times New Roman"/>
          <w:sz w:val="24"/>
          <w:szCs w:val="24"/>
        </w:rPr>
        <w:t xml:space="preserve"> is the pH gradient across the inner membrane. </w:t>
      </w:r>
    </w:p>
    <w:p w14:paraId="7A80FCBE" w14:textId="77777777" w:rsidR="00C27051" w:rsidRPr="00E10BE3"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d[ADP]</m:t>
                </m:r>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ANT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ATPase</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SL</m:t>
            </m:r>
          </m:sub>
        </m:sSub>
      </m:oMath>
    </w:p>
    <w:p w14:paraId="416D000F" w14:textId="77777777" w:rsidR="00C27051" w:rsidRPr="00E10BE3"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ANT</m:t>
            </m:r>
          </m:sub>
        </m:sSub>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mito</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myo</m:t>
                </m:r>
              </m:sub>
            </m:sSub>
          </m:den>
        </m:f>
        <m:r>
          <w:rPr>
            <w:rFonts w:ascii="Cambria Math" w:hAnsi="Cambria Math" w:cstheme="majorBidi"/>
            <w:sz w:val="24"/>
            <w:szCs w:val="24"/>
            <w:highlight w:val="yellow"/>
          </w:rPr>
          <m:t>-0.5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t>
                </m:r>
              </m:sub>
            </m:sSub>
          </m:e>
        </m:d>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m:t>
                </m:r>
              </m:e>
              <m:sub>
                <m:r>
                  <w:rPr>
                    <w:rFonts w:ascii="Cambria Math" w:hAnsi="Cambria Math" w:cstheme="majorBidi"/>
                    <w:sz w:val="24"/>
                    <w:szCs w:val="24"/>
                    <w:highlight w:val="yellow"/>
                  </w:rPr>
                  <m:t>cap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myo</m:t>
                </m:r>
              </m:sub>
            </m:sSub>
            <m:r>
              <w:rPr>
                <w:rFonts w:ascii="Cambria Math" w:hAnsi="Cambria Math" w:cstheme="majorBidi"/>
                <w:sz w:val="24"/>
                <w:szCs w:val="24"/>
                <w:highlight w:val="yellow"/>
              </w:rPr>
              <m:t>F</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AM</m:t>
            </m:r>
          </m:sub>
        </m:sSub>
      </m:oMath>
    </w:p>
    <w:p w14:paraId="0DA80835"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p>
    <w:p w14:paraId="024F9B0C"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Mitochondrial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handling processes</w:t>
      </w:r>
    </w:p>
    <w:p w14:paraId="42FBBAE8"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model assumes that mitochondrial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dynamics is controlled by three processes </w:t>
      </w:r>
      <w:r>
        <w:rPr>
          <w:rFonts w:ascii="Times New Roman" w:eastAsiaTheme="minorEastAsia" w:hAnsi="Times New Roman" w:cs="Times New Roman"/>
          <w:sz w:val="24"/>
          <w:szCs w:val="24"/>
        </w:rPr>
        <w:fldChar w:fldCharType="begin" w:fldLock="1"/>
      </w:r>
      <w:r w:rsidR="00FB4436">
        <w:rPr>
          <w:rFonts w:ascii="Times New Roman" w:eastAsiaTheme="minorEastAsia" w:hAnsi="Times New Roman" w:cs="Times New Roman"/>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FB4436" w:rsidRPr="00FB4436">
        <w:rPr>
          <w:rFonts w:ascii="Times New Roman" w:eastAsiaTheme="minorEastAsia"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influx through the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uniporter,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efflux through the NCX and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buffering. </w:t>
      </w:r>
    </w:p>
    <w:p w14:paraId="4E3E1BD1" w14:textId="77777777" w:rsidR="00C27051" w:rsidRPr="002C13B7" w:rsidRDefault="00C27051" w:rsidP="00DD5B06">
      <w:pPr>
        <w:pStyle w:val="ListParagraph"/>
        <w:widowControl w:val="0"/>
        <w:numPr>
          <w:ilvl w:val="0"/>
          <w:numId w:val="17"/>
        </w:num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uniporter</w:t>
      </w:r>
    </w:p>
    <w:p w14:paraId="3FBE00FC"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sidRPr="00510FC7">
        <w:rPr>
          <w:rFonts w:ascii="Times New Roman" w:hAnsi="Times New Roman" w:cs="Times New Roman"/>
          <w:sz w:val="24"/>
          <w:szCs w:val="24"/>
        </w:rPr>
        <w:lastRenderedPageBreak/>
        <w:t>The mitochondrial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uniporter depends on the electrochemical driving force for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Thus, Ψ</w:t>
      </w:r>
      <w:r w:rsidRPr="00510FC7">
        <w:rPr>
          <w:rFonts w:ascii="Times New Roman" w:hAnsi="Times New Roman" w:cs="Times New Roman"/>
          <w:sz w:val="24"/>
          <w:szCs w:val="24"/>
          <w:vertAlign w:val="subscript"/>
        </w:rPr>
        <w:t>m</w:t>
      </w:r>
      <w:r w:rsidRPr="00510FC7">
        <w:rPr>
          <w:rFonts w:ascii="Times New Roman" w:hAnsi="Times New Roman" w:cs="Times New Roman"/>
          <w:sz w:val="24"/>
          <w:szCs w:val="24"/>
        </w:rPr>
        <w:t xml:space="preserve"> and extracellular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concentration are the primary determinants of the uniporter flux. The uniporter is assumed to be an ion channel permeable only to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w:t>
      </w:r>
    </w:p>
    <w:p w14:paraId="77389823" w14:textId="77777777" w:rsidR="00C27051" w:rsidRPr="00510FC7" w:rsidRDefault="00C27051" w:rsidP="00DD5B06">
      <w:pPr>
        <w:pStyle w:val="ListParagraph"/>
        <w:spacing w:line="360" w:lineRule="auto"/>
        <w:ind w:left="0"/>
        <w:jc w:val="both"/>
        <w:rPr>
          <w:rFonts w:ascii="Times New Roman" w:hAnsi="Times New Roman" w:cs="Times New Roman"/>
          <w:sz w:val="24"/>
          <w:szCs w:val="24"/>
        </w:rPr>
      </w:pPr>
      <w:r w:rsidRPr="00510FC7">
        <w:rPr>
          <w:rFonts w:ascii="Times New Roman" w:hAnsi="Times New Roman" w:cs="Times New Roman"/>
          <w:sz w:val="24"/>
          <w:szCs w:val="24"/>
        </w:rPr>
        <w:t>The uniporter flux (</w:t>
      </w:r>
      <w:r w:rsidRPr="00510FC7">
        <w:rPr>
          <w:rFonts w:ascii="Times New Roman" w:hAnsi="Times New Roman" w:cs="Times New Roman"/>
          <w:i/>
          <w:iCs/>
          <w:sz w:val="24"/>
          <w:szCs w:val="24"/>
        </w:rPr>
        <w:t>J</w:t>
      </w:r>
      <w:r w:rsidRPr="00510FC7">
        <w:rPr>
          <w:rFonts w:ascii="Times New Roman" w:hAnsi="Times New Roman" w:cs="Times New Roman"/>
          <w:sz w:val="24"/>
          <w:szCs w:val="24"/>
          <w:vertAlign w:val="subscript"/>
        </w:rPr>
        <w:t>uni</w:t>
      </w:r>
      <w:r w:rsidRPr="00510FC7">
        <w:rPr>
          <w:rFonts w:ascii="Times New Roman" w:hAnsi="Times New Roman" w:cs="Times New Roman"/>
          <w:sz w:val="24"/>
          <w:szCs w:val="24"/>
        </w:rPr>
        <w:t>) can be described by:</w:t>
      </w:r>
    </w:p>
    <w:p w14:paraId="513179B0" w14:textId="77777777" w:rsidR="00C27051" w:rsidRPr="006C41AF"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J</m:t>
            </m:r>
          </m:e>
          <m:sub>
            <m:r>
              <w:rPr>
                <w:rFonts w:ascii="Cambria Math" w:hAnsi="Cambria Math" w:cstheme="majorBidi"/>
                <w:sz w:val="24"/>
                <w:szCs w:val="24"/>
                <w:highlight w:val="red"/>
              </w:rPr>
              <m:t>uni</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Ca</m:t>
            </m:r>
          </m:sub>
        </m:sSub>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z</m:t>
                </m:r>
              </m:e>
              <m:sub>
                <m:r>
                  <w:rPr>
                    <w:rFonts w:ascii="Cambria Math" w:hAnsi="Cambria Math" w:cstheme="majorBidi"/>
                    <w:sz w:val="24"/>
                    <w:szCs w:val="24"/>
                    <w:highlight w:val="red"/>
                  </w:rPr>
                  <m:t>Ca</m:t>
                </m:r>
              </m:sub>
            </m:sSub>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Ψ</m:t>
                </m:r>
              </m:e>
              <m:sub>
                <m:r>
                  <w:rPr>
                    <w:rFonts w:ascii="Cambria Math" w:hAnsi="Cambria Math" w:cstheme="majorBidi"/>
                    <w:sz w:val="24"/>
                    <w:szCs w:val="24"/>
                    <w:highlight w:val="red"/>
                  </w:rPr>
                  <m:t>m</m:t>
                </m:r>
              </m:sub>
            </m:sSub>
            <m:r>
              <w:rPr>
                <w:rFonts w:ascii="Cambria Math" w:hAnsi="Cambria Math" w:cstheme="majorBidi"/>
                <w:sz w:val="24"/>
                <w:szCs w:val="24"/>
                <w:highlight w:val="red"/>
              </w:rPr>
              <m:t>F</m:t>
            </m:r>
          </m:num>
          <m:den>
            <m:r>
              <w:rPr>
                <w:rFonts w:ascii="Cambria Math" w:hAnsi="Cambria Math" w:cstheme="majorBidi"/>
                <w:sz w:val="24"/>
                <w:szCs w:val="24"/>
                <w:highlight w:val="red"/>
              </w:rPr>
              <m:t>RT</m:t>
            </m:r>
          </m:den>
        </m:f>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α</m:t>
                </m:r>
              </m:e>
              <m:sub>
                <m:r>
                  <w:rPr>
                    <w:rFonts w:ascii="Cambria Math" w:hAnsi="Cambria Math" w:cstheme="majorBidi"/>
                    <w:sz w:val="24"/>
                    <w:szCs w:val="24"/>
                    <w:highlight w:val="red"/>
                  </w:rPr>
                  <m:t>m</m:t>
                </m:r>
              </m:sub>
            </m:sSub>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Ca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m</m:t>
                </m:r>
              </m:sub>
            </m:sSub>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r>
                          <w:rPr>
                            <w:rFonts w:ascii="Cambria Math" w:hAnsi="Cambria Math" w:cstheme="majorBidi"/>
                            <w:sz w:val="24"/>
                            <w:szCs w:val="24"/>
                            <w:highlight w:val="red"/>
                          </w:rPr>
                          <m:t>-</m:t>
                        </m:r>
                        <w:commentRangeStart w:id="146"/>
                        <m:r>
                          <w:rPr>
                            <w:rFonts w:ascii="Cambria Math" w:hAnsi="Cambria Math" w:cstheme="majorBidi"/>
                            <w:sz w:val="24"/>
                            <w:szCs w:val="24"/>
                            <w:highlight w:val="red"/>
                          </w:rPr>
                          <m:t>z</m:t>
                        </m:r>
                        <w:commentRangeEnd w:id="146"/>
                        <m:r>
                          <m:rPr>
                            <m:sty m:val="p"/>
                          </m:rPr>
                          <w:rPr>
                            <w:rStyle w:val="CommentReference"/>
                            <w:highlight w:val="red"/>
                          </w:rPr>
                          <w:commentReference w:id="146"/>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Ψ</m:t>
                            </m:r>
                          </m:e>
                          <m:sub>
                            <m:r>
                              <w:rPr>
                                <w:rFonts w:ascii="Cambria Math" w:hAnsi="Cambria Math" w:cstheme="majorBidi"/>
                                <w:sz w:val="24"/>
                                <w:szCs w:val="24"/>
                                <w:highlight w:val="red"/>
                              </w:rPr>
                              <m:t>m</m:t>
                            </m:r>
                          </m:sub>
                        </m:sSub>
                        <m:r>
                          <w:rPr>
                            <w:rFonts w:ascii="Cambria Math" w:hAnsi="Cambria Math" w:cstheme="majorBidi"/>
                            <w:sz w:val="24"/>
                            <w:szCs w:val="24"/>
                            <w:highlight w:val="red"/>
                          </w:rPr>
                          <m:t>F</m:t>
                        </m:r>
                      </m:num>
                      <m:den>
                        <m:r>
                          <w:rPr>
                            <w:rFonts w:ascii="Cambria Math" w:hAnsi="Cambria Math" w:cstheme="majorBidi"/>
                            <w:sz w:val="24"/>
                            <w:szCs w:val="24"/>
                            <w:highlight w:val="red"/>
                          </w:rPr>
                          <m:t>RT</m:t>
                        </m:r>
                      </m:den>
                    </m:f>
                  </m:e>
                </m:d>
              </m:e>
            </m:func>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α</m:t>
                </m:r>
              </m:e>
              <m:sub>
                <m:r>
                  <w:rPr>
                    <w:rFonts w:ascii="Cambria Math" w:hAnsi="Cambria Math" w:cstheme="majorBidi"/>
                    <w:sz w:val="24"/>
                    <w:szCs w:val="24"/>
                    <w:highlight w:val="red"/>
                  </w:rPr>
                  <m:t>e</m:t>
                </m:r>
              </m:sub>
            </m:sSub>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Ca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m:t>
                </m:r>
              </m:sub>
            </m:sSub>
          </m:num>
          <m:den>
            <m:func>
              <m:funcPr>
                <m:ctrlPr>
                  <w:rPr>
                    <w:rFonts w:ascii="Cambria Math" w:hAnsi="Cambria Math" w:cstheme="majorBidi"/>
                    <w:i/>
                    <w:sz w:val="24"/>
                    <w:szCs w:val="24"/>
                    <w:highlight w:val="red"/>
                  </w:rPr>
                </m:ctrlPr>
              </m:funcPr>
              <m:fName>
                <m:r>
                  <w:rPr>
                    <w:rFonts w:ascii="Cambria Math" w:hAnsi="Cambria Math" w:cstheme="majorBidi"/>
                    <w:sz w:val="24"/>
                    <w:szCs w:val="24"/>
                    <w:highlight w:val="red"/>
                  </w:rPr>
                  <m:t>exp</m:t>
                </m:r>
              </m:fName>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r>
                          <w:rPr>
                            <w:rFonts w:ascii="Cambria Math" w:hAnsi="Cambria Math" w:cstheme="majorBidi"/>
                            <w:sz w:val="24"/>
                            <w:szCs w:val="24"/>
                            <w:highlight w:val="red"/>
                          </w:rPr>
                          <m:t>-</m:t>
                        </m:r>
                        <w:commentRangeStart w:id="147"/>
                        <m:r>
                          <w:rPr>
                            <w:rFonts w:ascii="Cambria Math" w:hAnsi="Cambria Math" w:cstheme="majorBidi"/>
                            <w:sz w:val="24"/>
                            <w:szCs w:val="24"/>
                            <w:highlight w:val="red"/>
                          </w:rPr>
                          <m:t>z</m:t>
                        </m:r>
                        <w:commentRangeEnd w:id="147"/>
                        <m:r>
                          <m:rPr>
                            <m:sty m:val="p"/>
                          </m:rPr>
                          <w:rPr>
                            <w:rStyle w:val="CommentReference"/>
                            <w:highlight w:val="red"/>
                          </w:rPr>
                          <w:commentReference w:id="147"/>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Ψ</m:t>
                            </m:r>
                          </m:e>
                          <m:sub>
                            <m:r>
                              <w:rPr>
                                <w:rFonts w:ascii="Cambria Math" w:hAnsi="Cambria Math" w:cstheme="majorBidi"/>
                                <w:sz w:val="24"/>
                                <w:szCs w:val="24"/>
                                <w:highlight w:val="red"/>
                              </w:rPr>
                              <m:t>m</m:t>
                            </m:r>
                          </m:sub>
                        </m:sSub>
                        <m:r>
                          <w:rPr>
                            <w:rFonts w:ascii="Cambria Math" w:hAnsi="Cambria Math" w:cstheme="majorBidi"/>
                            <w:sz w:val="24"/>
                            <w:szCs w:val="24"/>
                            <w:highlight w:val="red"/>
                          </w:rPr>
                          <m:t>F</m:t>
                        </m:r>
                      </m:num>
                      <m:den>
                        <m:r>
                          <w:rPr>
                            <w:rFonts w:ascii="Cambria Math" w:hAnsi="Cambria Math" w:cstheme="majorBidi"/>
                            <w:sz w:val="24"/>
                            <w:szCs w:val="24"/>
                            <w:highlight w:val="red"/>
                          </w:rPr>
                          <m:t>RT</m:t>
                        </m:r>
                      </m:den>
                    </m:f>
                  </m:e>
                </m:d>
              </m:e>
            </m:func>
            <m:r>
              <w:rPr>
                <w:rFonts w:ascii="Cambria Math" w:hAnsi="Cambria Math" w:cstheme="majorBidi"/>
                <w:sz w:val="24"/>
                <w:szCs w:val="24"/>
                <w:highlight w:val="red"/>
              </w:rPr>
              <m:t>-1</m:t>
            </m:r>
          </m:den>
        </m:f>
      </m:oMath>
    </w:p>
    <w:p w14:paraId="72164241"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valence,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the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uniporter permeability,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is 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e</m:t>
            </m:r>
          </m:sub>
        </m:sSub>
      </m:oMath>
      <w:r>
        <w:rPr>
          <w:rFonts w:asciiTheme="majorBidi" w:eastAsiaTheme="minorEastAsia" w:hAnsiTheme="majorBidi" w:cstheme="majorBidi"/>
          <w:sz w:val="24"/>
          <w:szCs w:val="24"/>
        </w:rPr>
        <w:t xml:space="preserve"> is the extra-mitochondrial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w:t>
      </w:r>
    </w:p>
    <w:p w14:paraId="5AF8B857" w14:textId="77777777" w:rsidR="009F595A" w:rsidRDefault="009F595A"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12C4BDD8" w14:textId="77777777" w:rsidR="00C27051" w:rsidRPr="00B219B8" w:rsidRDefault="00C27051" w:rsidP="00DD5B06">
      <w:pPr>
        <w:pStyle w:val="ListParagraph"/>
        <w:widowControl w:val="0"/>
        <w:numPr>
          <w:ilvl w:val="0"/>
          <w:numId w:val="17"/>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Na</w:t>
      </w:r>
      <w:r>
        <w:rPr>
          <w:rFonts w:asciiTheme="majorBidi" w:hAnsiTheme="majorBidi" w:cstheme="majorBidi"/>
          <w:iCs/>
          <w:sz w:val="24"/>
          <w:szCs w:val="24"/>
          <w:u w:val="single"/>
          <w:vertAlign w:val="superscript"/>
        </w:rPr>
        <w:t>+</w:t>
      </w:r>
      <w:r>
        <w:rPr>
          <w:rFonts w:asciiTheme="majorBidi" w:hAnsiTheme="majorBidi" w:cstheme="majorBidi"/>
          <w:iCs/>
          <w:sz w:val="24"/>
          <w:szCs w:val="24"/>
          <w:u w:val="single"/>
        </w:rPr>
        <w:t>/Ca</w:t>
      </w:r>
      <w:r>
        <w:rPr>
          <w:rFonts w:asciiTheme="majorBidi" w:hAnsiTheme="majorBidi" w:cstheme="majorBidi"/>
          <w:iCs/>
          <w:sz w:val="24"/>
          <w:szCs w:val="24"/>
          <w:u w:val="single"/>
          <w:vertAlign w:val="superscript"/>
        </w:rPr>
        <w:t>2+</w:t>
      </w:r>
      <w:r>
        <w:rPr>
          <w:rFonts w:asciiTheme="majorBidi" w:hAnsiTheme="majorBidi" w:cstheme="majorBidi"/>
          <w:iCs/>
          <w:sz w:val="24"/>
          <w:szCs w:val="24"/>
          <w:u w:val="single"/>
        </w:rPr>
        <w:t xml:space="preserve"> exchanger </w:t>
      </w:r>
    </w:p>
    <w:p w14:paraId="20B3D1F3"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NCX flux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vertAlign w:val="subscript"/>
        </w:rPr>
        <w:t>NC</w:t>
      </w:r>
      <w:r>
        <w:rPr>
          <w:rFonts w:ascii="Times New Roman" w:eastAsiaTheme="minorEastAsia" w:hAnsi="Times New Roman" w:cs="Times New Roman"/>
          <w:sz w:val="24"/>
          <w:szCs w:val="24"/>
        </w:rPr>
        <w:t>) can be described by:</w:t>
      </w:r>
    </w:p>
    <w:p w14:paraId="2D8A1FE2" w14:textId="77777777" w:rsidR="00C27051" w:rsidRPr="00257889"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J</m:t>
            </m:r>
          </m:e>
          <m:sub>
            <m:r>
              <w:rPr>
                <w:rFonts w:ascii="Cambria Math" w:hAnsi="Cambria Math" w:cstheme="majorBidi"/>
                <w:sz w:val="24"/>
                <w:szCs w:val="24"/>
                <w:highlight w:val="yellow"/>
              </w:rPr>
              <m:t>NC</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NC</m:t>
                </m:r>
              </m:sub>
            </m:sSub>
            <m:d>
              <m:dPr>
                <m:ctrlPr>
                  <w:rPr>
                    <w:rFonts w:ascii="Cambria Math" w:hAnsi="Cambria Math" w:cstheme="majorBidi"/>
                    <w:i/>
                    <w:sz w:val="24"/>
                    <w:szCs w:val="24"/>
                    <w:highlight w:val="yellow"/>
                  </w:rPr>
                </m:ctrlPr>
              </m:dPr>
              <m:e>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ΔΨ</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e</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r>
                  <w:rPr>
                    <w:rFonts w:ascii="Cambria Math" w:hAnsi="Cambria Math" w:cstheme="majorBidi"/>
                    <w:sz w:val="24"/>
                    <w:szCs w:val="24"/>
                    <w:highlight w:val="yellow"/>
                  </w:rPr>
                  <m:t>-</m:t>
                </m:r>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exp</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ΔΨ</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e>
                    </m:d>
                  </m:e>
                </m:func>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m</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e>
            </m:d>
          </m:num>
          <m:den>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e</m:t>
                        </m:r>
                      </m:sub>
                      <m:sup>
                        <m:r>
                          <w:rPr>
                            <w:rFonts w:ascii="Cambria Math" w:hAnsi="Cambria Math" w:cstheme="majorBidi"/>
                            <w:sz w:val="24"/>
                            <w:szCs w:val="24"/>
                            <w:highlight w:val="yellow"/>
                          </w:rPr>
                          <m:t>3</m:t>
                        </m:r>
                      </m:sup>
                    </m:sSubSup>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m</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e</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m</m:t>
                        </m:r>
                      </m:sub>
                      <m:sup>
                        <m:r>
                          <w:rPr>
                            <w:rFonts w:ascii="Cambria Math" w:hAnsi="Cambria Math" w:cstheme="majorBidi"/>
                            <w:sz w:val="24"/>
                            <w:szCs w:val="24"/>
                            <w:highlight w:val="yellow"/>
                          </w:rPr>
                          <m:t>3</m:t>
                        </m:r>
                      </m:sup>
                    </m:sSubSup>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m</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Na</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e>
            </m:d>
          </m:den>
        </m:f>
      </m:oMath>
    </w:p>
    <w:p w14:paraId="26F5FB51" w14:textId="77777777" w:rsidR="00C27051" w:rsidRPr="002C13B7"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NC</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maximal velocity</w:t>
      </w:r>
      <w:r>
        <w:rPr>
          <w:rFonts w:ascii="Times New Roman"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w:t>
      </w:r>
    </w:p>
    <w:p w14:paraId="45B72093" w14:textId="77777777" w:rsidR="00C27051" w:rsidRPr="00023DDB" w:rsidRDefault="00C27051" w:rsidP="00DD5B06">
      <w:pPr>
        <w:widowControl w:val="0"/>
        <w:autoSpaceDE w:val="0"/>
        <w:autoSpaceDN w:val="0"/>
        <w:adjustRightInd w:val="0"/>
        <w:spacing w:after="0" w:line="360" w:lineRule="auto"/>
        <w:jc w:val="both"/>
        <w:rPr>
          <w:rFonts w:ascii="Cambria Math" w:hAnsi="Cambria Math" w:cstheme="majorBidi"/>
          <w:i/>
          <w:sz w:val="24"/>
          <w:szCs w:val="24"/>
        </w:rPr>
      </w:pPr>
    </w:p>
    <w:p w14:paraId="1D69928D" w14:textId="77777777" w:rsidR="00C27051" w:rsidRPr="00257889"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m</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Ca</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J</m:t>
                </m:r>
              </m:e>
              <m:sub>
                <m:r>
                  <w:rPr>
                    <w:rFonts w:ascii="Cambria Math" w:hAnsi="Cambria Math" w:cstheme="majorBidi"/>
                    <w:sz w:val="24"/>
                    <w:szCs w:val="24"/>
                    <w:highlight w:val="yellow"/>
                  </w:rPr>
                  <m:t>uni</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J</m:t>
                </m:r>
              </m:e>
              <m:sub>
                <m:r>
                  <w:rPr>
                    <w:rFonts w:ascii="Cambria Math" w:hAnsi="Cambria Math" w:cstheme="majorBidi"/>
                    <w:sz w:val="24"/>
                    <w:szCs w:val="24"/>
                    <w:highlight w:val="yellow"/>
                  </w:rPr>
                  <m:t>NC</m:t>
                </m:r>
              </m:sub>
            </m:sSub>
          </m:e>
        </m:d>
      </m:oMath>
    </w:p>
    <w:p w14:paraId="7627FB51" w14:textId="77777777" w:rsidR="00C27051" w:rsidRPr="0070093B" w:rsidRDefault="001556AD"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red"/>
        </w:rPr>
      </w:pPr>
      <m:oMath>
        <m:f>
          <m:fPr>
            <m:ctrlPr>
              <w:rPr>
                <w:rFonts w:ascii="Cambria Math" w:hAnsi="Cambria Math" w:cs="Times New Roman"/>
                <w:i/>
                <w:sz w:val="24"/>
                <w:szCs w:val="24"/>
                <w:highlight w:val="red"/>
              </w:rPr>
            </m:ctrlPr>
          </m:fPr>
          <m:num>
            <w:commentRangeStart w:id="148"/>
            <m:r>
              <w:rPr>
                <w:rFonts w:ascii="Cambria Math" w:hAnsi="Cambria Math" w:cs="Times New Roman"/>
                <w:sz w:val="24"/>
                <w:szCs w:val="24"/>
                <w:highlight w:val="red"/>
              </w:rPr>
              <m:t>d</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Ψ</m:t>
                </m:r>
              </m:e>
              <m:sub>
                <m:r>
                  <w:rPr>
                    <w:rFonts w:ascii="Cambria Math" w:hAnsi="Cambria Math" w:cs="Times New Roman"/>
                    <w:sz w:val="24"/>
                    <w:szCs w:val="24"/>
                    <w:highlight w:val="red"/>
                  </w:rPr>
                  <m:t>m</m:t>
                </m:r>
              </m:sub>
            </m:sSub>
            <w:commentRangeEnd w:id="148"/>
            <m:r>
              <m:rPr>
                <m:sty m:val="p"/>
              </m:rPr>
              <w:rPr>
                <w:rStyle w:val="CommentReference"/>
                <w:highlight w:val="red"/>
              </w:rPr>
              <w:commentReference w:id="148"/>
            </m:r>
          </m:num>
          <m:den>
            <m:r>
              <w:rPr>
                <w:rFonts w:ascii="Cambria Math" w:hAnsi="Cambria Math" w:cs="Times New Roman"/>
                <w:sz w:val="24"/>
                <w:szCs w:val="24"/>
                <w:highlight w:val="red"/>
              </w:rPr>
              <m:t>dt</m:t>
            </m:r>
          </m:den>
        </m:f>
        <m:r>
          <w:rPr>
            <w:rFonts w:ascii="Cambria Math" w:hAnsi="Cambria Math" w:cs="Times New Roman"/>
            <w:sz w:val="24"/>
            <w:szCs w:val="24"/>
            <w:highlight w:val="red"/>
          </w:rPr>
          <m:t>=</m:t>
        </m:r>
        <m:f>
          <m:fPr>
            <m:ctrlPr>
              <w:rPr>
                <w:rFonts w:ascii="Cambria Math" w:hAnsi="Cambria Math" w:cs="Times New Roman"/>
                <w:i/>
                <w:sz w:val="24"/>
                <w:szCs w:val="24"/>
                <w:highlight w:val="red"/>
              </w:rPr>
            </m:ctrlPr>
          </m:fPr>
          <m:num>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V</m:t>
                </m:r>
              </m:e>
              <m:sub>
                <m:r>
                  <w:rPr>
                    <w:rFonts w:ascii="Cambria Math" w:hAnsi="Cambria Math" w:cs="Times New Roman"/>
                    <w:sz w:val="24"/>
                    <w:szCs w:val="24"/>
                    <w:highlight w:val="red"/>
                  </w:rPr>
                  <m:t>He</m:t>
                </m:r>
              </m:sub>
            </m:sSub>
            <m:r>
              <w:rPr>
                <w:rFonts w:ascii="Cambria Math" w:hAnsi="Cambria Math" w:cs="Times New Roman"/>
                <w:sz w:val="24"/>
                <w:szCs w:val="24"/>
                <w:highlight w:val="red"/>
              </w:rPr>
              <m:t>+</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V</m:t>
                </m:r>
              </m:e>
              <m:sub>
                <m:r>
                  <w:rPr>
                    <w:rFonts w:ascii="Cambria Math" w:hAnsi="Cambria Math" w:cs="Times New Roman"/>
                    <w:sz w:val="24"/>
                    <w:szCs w:val="24"/>
                    <w:highlight w:val="red"/>
                  </w:rPr>
                  <m:t>He(F)</m:t>
                </m:r>
              </m:sub>
            </m:sSub>
            <m:r>
              <w:rPr>
                <w:rFonts w:ascii="Cambria Math" w:hAnsi="Cambria Math" w:cs="Times New Roman"/>
                <w:sz w:val="24"/>
                <w:szCs w:val="24"/>
                <w:highlight w:val="red"/>
              </w:rPr>
              <m:t>-</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V</m:t>
                </m:r>
              </m:e>
              <m:sub>
                <m:r>
                  <w:rPr>
                    <w:rFonts w:ascii="Cambria Math" w:hAnsi="Cambria Math" w:cs="Times New Roman"/>
                    <w:sz w:val="24"/>
                    <w:szCs w:val="24"/>
                    <w:highlight w:val="red"/>
                  </w:rPr>
                  <m:t>Hu</m:t>
                </m:r>
              </m:sub>
            </m:sSub>
            <m:r>
              <w:rPr>
                <w:rFonts w:ascii="Cambria Math" w:hAnsi="Cambria Math" w:cs="Times New Roman"/>
                <w:sz w:val="24"/>
                <w:szCs w:val="24"/>
                <w:highlight w:val="red"/>
              </w:rPr>
              <m:t>-</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V</m:t>
                </m:r>
              </m:e>
              <m:sub>
                <m:r>
                  <w:rPr>
                    <w:rFonts w:ascii="Cambria Math" w:hAnsi="Cambria Math" w:cs="Times New Roman"/>
                    <w:sz w:val="24"/>
                    <w:szCs w:val="24"/>
                    <w:highlight w:val="red"/>
                  </w:rPr>
                  <m:t>ANT</m:t>
                </m:r>
              </m:sub>
            </m:sSub>
            <m:r>
              <w:rPr>
                <w:rFonts w:ascii="Cambria Math" w:hAnsi="Cambria Math" w:cs="Times New Roman"/>
                <w:sz w:val="24"/>
                <w:szCs w:val="24"/>
                <w:highlight w:val="red"/>
              </w:rPr>
              <m:t>-</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V</m:t>
                </m:r>
              </m:e>
              <m:sub>
                <m:r>
                  <w:rPr>
                    <w:rFonts w:ascii="Cambria Math" w:hAnsi="Cambria Math" w:cs="Times New Roman"/>
                    <w:sz w:val="24"/>
                    <w:szCs w:val="24"/>
                    <w:highlight w:val="red"/>
                  </w:rPr>
                  <m:t>HLeak</m:t>
                </m:r>
              </m:sub>
            </m:sSub>
            <m:r>
              <w:rPr>
                <w:rFonts w:ascii="Cambria Math" w:hAnsi="Cambria Math" w:cs="Times New Roman"/>
                <w:sz w:val="24"/>
                <w:szCs w:val="24"/>
                <w:highlight w:val="red"/>
              </w:rPr>
              <m:t>-</m:t>
            </m:r>
            <w:commentRangeStart w:id="149"/>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I</m:t>
                </m:r>
              </m:e>
              <m:sub>
                <m:r>
                  <w:rPr>
                    <w:rFonts w:ascii="Cambria Math" w:hAnsi="Cambria Math" w:cs="Times New Roman"/>
                    <w:sz w:val="24"/>
                    <w:szCs w:val="24"/>
                    <w:highlight w:val="red"/>
                  </w:rPr>
                  <m:t>NaCa</m:t>
                </m:r>
              </m:sub>
            </m:sSub>
            <w:commentRangeEnd w:id="149"/>
            <m:r>
              <m:rPr>
                <m:sty m:val="p"/>
              </m:rPr>
              <w:rPr>
                <w:rStyle w:val="CommentReference"/>
                <w:highlight w:val="red"/>
              </w:rPr>
              <w:commentReference w:id="149"/>
            </m:r>
            <m:r>
              <w:rPr>
                <w:rFonts w:ascii="Cambria Math" w:hAnsi="Cambria Math" w:cs="Times New Roman"/>
                <w:sz w:val="24"/>
                <w:szCs w:val="24"/>
                <w:highlight w:val="red"/>
              </w:rPr>
              <m:t>-2</m:t>
            </m:r>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J</m:t>
                </m:r>
              </m:e>
              <m:sub>
                <m:r>
                  <w:rPr>
                    <w:rFonts w:ascii="Cambria Math" w:hAnsi="Cambria Math" w:cs="Times New Roman"/>
                    <w:sz w:val="24"/>
                    <w:szCs w:val="24"/>
                    <w:highlight w:val="red"/>
                  </w:rPr>
                  <m:t>uni</m:t>
                </m:r>
              </m:sub>
            </m:sSub>
          </m:num>
          <m:den>
            <m:sSub>
              <m:sSubPr>
                <m:ctrlPr>
                  <w:rPr>
                    <w:rFonts w:ascii="Cambria Math" w:hAnsi="Cambria Math" w:cs="Times New Roman"/>
                    <w:i/>
                    <w:sz w:val="24"/>
                    <w:szCs w:val="24"/>
                    <w:highlight w:val="red"/>
                  </w:rPr>
                </m:ctrlPr>
              </m:sSubPr>
              <m:e>
                <m:r>
                  <w:rPr>
                    <w:rFonts w:ascii="Cambria Math" w:hAnsi="Cambria Math" w:cs="Times New Roman"/>
                    <w:sz w:val="24"/>
                    <w:szCs w:val="24"/>
                    <w:highlight w:val="red"/>
                  </w:rPr>
                  <m:t>C</m:t>
                </m:r>
              </m:e>
              <m:sub>
                <m:r>
                  <w:rPr>
                    <w:rFonts w:ascii="Cambria Math" w:hAnsi="Cambria Math" w:cs="Times New Roman"/>
                    <w:sz w:val="24"/>
                    <w:szCs w:val="24"/>
                    <w:highlight w:val="red"/>
                  </w:rPr>
                  <m:t>mito</m:t>
                </m:r>
              </m:sub>
            </m:sSub>
          </m:den>
        </m:f>
      </m:oMath>
    </w:p>
    <w:p w14:paraId="76E1594B"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3E2B90A7" w14:textId="77777777" w:rsidR="00C27051" w:rsidRPr="001A0E5E" w:rsidRDefault="00C27051" w:rsidP="00DD5B06">
      <w:pPr>
        <w:spacing w:line="360" w:lineRule="auto"/>
        <w:jc w:val="both"/>
        <w:rPr>
          <w:rFonts w:ascii="Times New Roman" w:hAnsi="Times New Roman" w:cs="Times New Roman"/>
          <w:sz w:val="24"/>
          <w:szCs w:val="24"/>
        </w:rPr>
      </w:pPr>
      <w:r w:rsidRPr="001A0E5E">
        <w:rPr>
          <w:rFonts w:asciiTheme="majorBidi" w:eastAsiaTheme="minorEastAsia" w:hAnsiTheme="majorBidi" w:cstheme="majorBidi"/>
          <w:b/>
          <w:bCs/>
          <w:sz w:val="24"/>
          <w:szCs w:val="24"/>
        </w:rPr>
        <w:t>Force generation</w:t>
      </w:r>
      <w:r w:rsidR="00463D95">
        <w:rPr>
          <w:rFonts w:asciiTheme="majorBidi" w:eastAsiaTheme="minorEastAsia" w:hAnsiTheme="majorBidi" w:cstheme="majorBidi"/>
          <w:b/>
          <w:bCs/>
          <w:sz w:val="24"/>
          <w:szCs w:val="24"/>
        </w:rPr>
        <w:t xml:space="preserve"> and energy consumption</w:t>
      </w:r>
      <w:r w:rsidRPr="001A0E5E">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1A0E5E">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[6]</w:t>
      </w:r>
      <w:r w:rsidRPr="001A0E5E">
        <w:rPr>
          <w:rFonts w:asciiTheme="majorBidi" w:eastAsiaTheme="minorEastAsia" w:hAnsiTheme="majorBidi" w:cstheme="majorBidi"/>
          <w:b/>
          <w:bCs/>
          <w:sz w:val="24"/>
          <w:szCs w:val="24"/>
        </w:rPr>
        <w:fldChar w:fldCharType="end"/>
      </w:r>
    </w:p>
    <w:p w14:paraId="28591AA1" w14:textId="77777777" w:rsidR="00C27051" w:rsidRPr="001A0E5E" w:rsidRDefault="00C27051" w:rsidP="00DD5B06">
      <w:pPr>
        <w:spacing w:after="240" w:line="480" w:lineRule="auto"/>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In the implementation we present here, we assume isometric contraction, which is equivalent to assumption of an infinite load placed on a surface. </w:t>
      </w:r>
      <w:r w:rsidR="00DD5B06">
        <w:rPr>
          <w:rFonts w:asciiTheme="majorBidi" w:eastAsiaTheme="minorEastAsia" w:hAnsiTheme="majorBidi" w:cstheme="majorBidi" w:hint="cs"/>
          <w:sz w:val="24"/>
          <w:szCs w:val="24"/>
        </w:rPr>
        <w:t>T</w:t>
      </w:r>
      <w:r w:rsidR="00DD5B06">
        <w:rPr>
          <w:rFonts w:asciiTheme="majorBidi" w:eastAsiaTheme="minorEastAsia" w:hAnsiTheme="majorBidi" w:cstheme="majorBidi"/>
          <w:sz w:val="24"/>
          <w:szCs w:val="24"/>
        </w:rPr>
        <w:t xml:space="preserve">he effect of sarcomere length on the atrial cells’ force generation is modeled as well.  </w:t>
      </w:r>
    </w:p>
    <w:p w14:paraId="7D5F62A8" w14:textId="012B8781" w:rsidR="00C27051" w:rsidRPr="001A0E5E" w:rsidRDefault="001556AD" w:rsidP="00DD5B06">
      <w:pPr>
        <w:pStyle w:val="Caption"/>
        <w:spacing w:line="360" w:lineRule="auto"/>
        <w:jc w:val="center"/>
        <w:rPr>
          <w:rFonts w:asciiTheme="majorBidi" w:hAnsiTheme="majorBidi" w:cstheme="majorBidi"/>
          <w:i w:val="0"/>
          <w:iCs w:val="0"/>
          <w:color w:val="auto"/>
          <w:sz w:val="24"/>
          <w:szCs w:val="24"/>
          <w:shd w:val="clear" w:color="auto" w:fill="FFFFFF"/>
        </w:rPr>
      </w:pPr>
      <w:r>
        <w:rPr>
          <w:noProof/>
        </w:rPr>
        <w:lastRenderedPageBreak/>
        <w:pict w14:anchorId="4587AE03">
          <v:rect id="Rectangle 6" o:spid="_x0000_s1026" style="position:absolute;left:0;text-align:left;margin-left:2in;margin-top:1.85pt;width:16.3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" fillcolor="white [3212]" stroked="f" strokeweight="1pt"/>
        </w:pict>
      </w:r>
      <w:r w:rsidR="00C27051" w:rsidRPr="001A0E5E">
        <w:rPr>
          <w:noProof/>
          <w:sz w:val="24"/>
          <w:szCs w:val="24"/>
        </w:rPr>
        <w:drawing>
          <wp:inline distT="0" distB="0" distL="0" distR="0" wp14:anchorId="66108632" wp14:editId="22F92879">
            <wp:extent cx="2524125" cy="15544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554480"/>
                    </a:xfrm>
                    <a:prstGeom prst="rect">
                      <a:avLst/>
                    </a:prstGeom>
                    <a:noFill/>
                  </pic:spPr>
                </pic:pic>
              </a:graphicData>
            </a:graphic>
          </wp:inline>
        </w:drawing>
      </w:r>
    </w:p>
    <w:p w14:paraId="4F58D4DF" w14:textId="77777777" w:rsidR="00C27051" w:rsidRPr="001A0E5E" w:rsidRDefault="00C27051" w:rsidP="00DD5B06">
      <w:pPr>
        <w:pStyle w:val="Caption"/>
        <w:jc w:val="both"/>
        <w:rPr>
          <w:rFonts w:asciiTheme="majorBidi" w:hAnsiTheme="majorBidi" w:cstheme="majorBidi"/>
          <w:i w:val="0"/>
          <w:iCs w:val="0"/>
          <w:color w:val="auto"/>
          <w:sz w:val="24"/>
          <w:szCs w:val="24"/>
        </w:rPr>
      </w:pPr>
      <w:r w:rsidRPr="001A0E5E">
        <w:rPr>
          <w:rFonts w:asciiTheme="majorBidi" w:hAnsiTheme="majorBidi" w:cstheme="majorBidi"/>
          <w:b/>
          <w:bCs/>
          <w:i w:val="0"/>
          <w:iCs w:val="0"/>
          <w:color w:val="auto"/>
          <w:sz w:val="24"/>
          <w:szCs w:val="24"/>
        </w:rPr>
        <w:t>Figure 4:</w:t>
      </w:r>
      <w:r w:rsidRPr="001A0E5E">
        <w:rPr>
          <w:color w:val="auto"/>
          <w:sz w:val="24"/>
          <w:szCs w:val="24"/>
        </w:rPr>
        <w:t xml:space="preserve"> </w:t>
      </w:r>
      <w:r w:rsidRPr="001A0E5E">
        <w:rPr>
          <w:rFonts w:asciiTheme="majorBidi" w:hAnsiTheme="majorBidi" w:cstheme="majorBidi"/>
          <w:i w:val="0"/>
          <w:iCs w:val="0"/>
          <w:color w:val="auto"/>
          <w:sz w:val="24"/>
          <w:szCs w:val="24"/>
          <w:shd w:val="clear" w:color="auto" w:fill="FFFFFF"/>
        </w:rPr>
        <w:t>The force generation component describes that Ca</w:t>
      </w:r>
      <w:r w:rsidRPr="001A0E5E">
        <w:rPr>
          <w:rFonts w:asciiTheme="majorBidi" w:hAnsiTheme="majorBidi" w:cstheme="majorBidi"/>
          <w:i w:val="0"/>
          <w:iCs w:val="0"/>
          <w:color w:val="auto"/>
          <w:sz w:val="24"/>
          <w:szCs w:val="24"/>
          <w:shd w:val="clear" w:color="auto" w:fill="FFFFFF"/>
          <w:vertAlign w:val="superscript"/>
        </w:rPr>
        <w:t>2+</w:t>
      </w:r>
      <w:r w:rsidRPr="001A0E5E">
        <w:rPr>
          <w:rFonts w:asciiTheme="majorBidi" w:hAnsiTheme="majorBidi" w:cstheme="majorBidi"/>
          <w:i w:val="0"/>
          <w:iCs w:val="0"/>
          <w:color w:val="auto"/>
          <w:sz w:val="24"/>
          <w:szCs w:val="24"/>
          <w:shd w:val="clear" w:color="auto" w:fill="FFFFFF"/>
        </w:rPr>
        <w:t xml:space="preserve"> kinetics and XB cycling control the transitions between the four states of the regulatory units. Adapted from </w:t>
      </w:r>
      <w:r w:rsidRPr="001A0E5E">
        <w:rPr>
          <w:rFonts w:asciiTheme="majorBidi" w:hAnsiTheme="majorBidi" w:cstheme="majorBidi"/>
          <w:i w:val="0"/>
          <w:iCs w:val="0"/>
          <w:color w:val="auto"/>
          <w:sz w:val="24"/>
          <w:szCs w:val="24"/>
          <w:shd w:val="clear" w:color="auto" w:fill="FFFFFF"/>
        </w:rPr>
        <w:fldChar w:fldCharType="begin" w:fldLock="1"/>
      </w:r>
      <w:r w:rsidR="00DD5B06">
        <w:rPr>
          <w:rFonts w:asciiTheme="majorBidi" w:hAnsiTheme="majorBidi" w:cstheme="majorBidi"/>
          <w:i w:val="0"/>
          <w:iCs w:val="0"/>
          <w:color w:val="auto"/>
          <w:sz w:val="24"/>
          <w:szCs w:val="24"/>
          <w:shd w:val="clear" w:color="auto" w:fill="FFFFFF"/>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Pr="001A0E5E">
        <w:rPr>
          <w:rFonts w:asciiTheme="majorBidi" w:hAnsiTheme="majorBidi" w:cstheme="majorBidi"/>
          <w:i w:val="0"/>
          <w:iCs w:val="0"/>
          <w:color w:val="auto"/>
          <w:sz w:val="24"/>
          <w:szCs w:val="24"/>
          <w:shd w:val="clear" w:color="auto" w:fill="FFFFFF"/>
        </w:rPr>
        <w:fldChar w:fldCharType="separate"/>
      </w:r>
      <w:r w:rsidR="00FB4436" w:rsidRPr="00FB4436">
        <w:rPr>
          <w:rFonts w:asciiTheme="majorBidi" w:hAnsiTheme="majorBidi" w:cstheme="majorBidi"/>
          <w:i w:val="0"/>
          <w:iCs w:val="0"/>
          <w:noProof/>
          <w:color w:val="auto"/>
          <w:sz w:val="24"/>
          <w:szCs w:val="24"/>
          <w:shd w:val="clear" w:color="auto" w:fill="FFFFFF"/>
        </w:rPr>
        <w:t>[4]</w:t>
      </w:r>
      <w:r w:rsidRPr="001A0E5E">
        <w:rPr>
          <w:rFonts w:asciiTheme="majorBidi" w:hAnsiTheme="majorBidi" w:cstheme="majorBidi"/>
          <w:i w:val="0"/>
          <w:iCs w:val="0"/>
          <w:color w:val="auto"/>
          <w:sz w:val="24"/>
          <w:szCs w:val="24"/>
          <w:shd w:val="clear" w:color="auto" w:fill="FFFFFF"/>
        </w:rPr>
        <w:fldChar w:fldCharType="end"/>
      </w:r>
      <w:r w:rsidRPr="001A0E5E">
        <w:rPr>
          <w:rFonts w:asciiTheme="majorBidi" w:hAnsiTheme="majorBidi" w:cstheme="majorBidi"/>
          <w:i w:val="0"/>
          <w:iCs w:val="0"/>
          <w:color w:val="auto"/>
          <w:sz w:val="24"/>
          <w:szCs w:val="24"/>
          <w:shd w:val="clear" w:color="auto" w:fill="FFFFFF"/>
        </w:rPr>
        <w:t xml:space="preserve">.  </w:t>
      </w:r>
    </w:p>
    <w:p w14:paraId="1DEB4302" w14:textId="77777777" w:rsidR="00C27051" w:rsidRPr="001A1DC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w:commentRangeStart w:id="150"/>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w:commentRangeEnd w:id="150"/>
            <m:r>
              <m:rPr>
                <m:sty m:val="p"/>
              </m:rPr>
              <w:rPr>
                <w:rStyle w:val="CommentReference"/>
              </w:rPr>
              <w:commentReference w:id="150"/>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=0</m:t>
        </m:r>
      </m:oMath>
    </w:p>
    <w:p w14:paraId="65766EF4" w14:textId="77777777" w:rsidR="00C27051" w:rsidRPr="001A1DC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dSL</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=-Ve</m:t>
        </m:r>
      </m:oMath>
    </w:p>
    <w:p w14:paraId="0B8B6E92" w14:textId="77777777" w:rsidR="00C27051" w:rsidRPr="001A1DC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Sub>
        <m:r>
          <w:rPr>
            <w:rFonts w:ascii="Cambria Math" w:hAnsi="Cambria Math" w:cstheme="majorBidi"/>
            <w:sz w:val="24"/>
            <w:szCs w:val="24"/>
            <w:highlight w:val="yellow"/>
          </w:rPr>
          <m:t xml:space="preserve">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10</m:t>
            </m:r>
          </m:e>
          <m:sup>
            <m:r>
              <w:rPr>
                <w:rFonts w:ascii="Cambria Math" w:hAnsi="Cambria Math" w:cstheme="majorBidi"/>
                <w:sz w:val="24"/>
                <w:szCs w:val="24"/>
                <w:highlight w:val="yellow"/>
              </w:rPr>
              <m:t>-6</m:t>
            </m:r>
          </m:sup>
        </m:sSup>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SL - S</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L</m:t>
                </m:r>
              </m:e>
              <m:sub>
                <m:r>
                  <w:rPr>
                    <w:rFonts w:ascii="Cambria Math" w:hAnsi="Cambria Math" w:cstheme="majorBidi"/>
                    <w:sz w:val="24"/>
                    <w:szCs w:val="24"/>
                    <w:highlight w:val="yellow"/>
                  </w:rPr>
                  <m:t>0</m:t>
                </m:r>
              </m:sub>
            </m:sSub>
          </m:e>
        </m:d>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c</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TT+U</m:t>
            </m:r>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1000</m:t>
            </m:r>
          </m:num>
          <m:den>
            <m:r>
              <w:rPr>
                <w:rFonts w:ascii="Cambria Math" w:hAnsi="Cambria Math" w:cstheme="majorBidi"/>
                <w:sz w:val="24"/>
                <w:szCs w:val="24"/>
                <w:highlight w:val="yellow"/>
              </w:rPr>
              <m:t>2</m:t>
            </m:r>
          </m:den>
        </m:f>
        <m:r>
          <w:rPr>
            <w:rFonts w:ascii="Cambria Math" w:hAnsi="Cambria Math" w:cstheme="majorBidi"/>
            <w:sz w:val="24"/>
            <w:szCs w:val="24"/>
            <w:highlight w:val="yellow"/>
          </w:rPr>
          <m:t xml:space="preserve"> </m:t>
        </m:r>
      </m:oMath>
    </w:p>
    <w:p w14:paraId="7F1D880A" w14:textId="77777777" w:rsidR="00C27051" w:rsidRPr="003079D3"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k0</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k1</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up>
                <m:r>
                  <w:rPr>
                    <w:rFonts w:ascii="Cambria Math" w:hAnsi="Cambria Math" w:cstheme="majorBidi"/>
                    <w:sz w:val="24"/>
                    <w:szCs w:val="24"/>
                    <w:highlight w:val="yellow"/>
                  </w:rPr>
                  <m:t>FN</m:t>
                </m:r>
              </m:sup>
            </m:sSubSup>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k,05</m:t>
                </m:r>
              </m:sub>
              <m:sup>
                <m:r>
                  <w:rPr>
                    <w:rFonts w:ascii="Cambria Math" w:hAnsi="Cambria Math" w:cstheme="majorBidi"/>
                    <w:sz w:val="24"/>
                    <w:szCs w:val="24"/>
                    <w:highlight w:val="yellow"/>
                  </w:rPr>
                  <m:t>FN</m:t>
                </m:r>
              </m:sup>
            </m:sSubSup>
            <m:r>
              <w:rPr>
                <w:rFonts w:ascii="Cambria Math" w:hAnsi="Cambria Math" w:cstheme="majorBidi"/>
                <w:sz w:val="24"/>
                <w:szCs w:val="24"/>
                <w:highlight w:val="yellow"/>
              </w:rPr>
              <m:t xml:space="preserve"> + </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up>
                <m:r>
                  <w:rPr>
                    <w:rFonts w:ascii="Cambria Math" w:hAnsi="Cambria Math" w:cstheme="majorBidi"/>
                    <w:sz w:val="24"/>
                    <w:szCs w:val="24"/>
                    <w:highlight w:val="yellow"/>
                  </w:rPr>
                  <m:t>FN</m:t>
                </m:r>
              </m:sup>
            </m:sSubSup>
          </m:den>
        </m:f>
      </m:oMath>
    </w:p>
    <w:p w14:paraId="2AF8DFE5" w14:textId="77777777" w:rsidR="00C27051" w:rsidRPr="004F13A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oMath>
    </w:p>
    <w:p w14:paraId="28B21C33" w14:textId="77777777" w:rsidR="00C27051" w:rsidRPr="001C459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dA</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1-A-TT-U</m:t>
            </m:r>
          </m:e>
        </m:d>
        <m:r>
          <w:rPr>
            <w:rFonts w:ascii="Cambria Math" w:hAnsi="Cambria Math" w:cstheme="majorBidi"/>
            <w:sz w:val="24"/>
            <w:szCs w:val="24"/>
            <w:highlight w:val="yellow"/>
          </w:rPr>
          <m:t>-A(</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f</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 TT(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oMath>
    </w:p>
    <w:p w14:paraId="53F0995B" w14:textId="77777777" w:rsidR="00C27051" w:rsidRPr="001C459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dTT</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f</m:t>
            </m:r>
          </m:sub>
        </m:sSub>
        <m:r>
          <w:rPr>
            <w:rFonts w:ascii="Cambria Math" w:hAnsi="Cambria Math" w:cstheme="majorBidi"/>
            <w:sz w:val="24"/>
            <w:szCs w:val="24"/>
            <w:highlight w:val="yellow"/>
          </w:rPr>
          <m:t>A-TT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r>
          <w:rPr>
            <w:rFonts w:ascii="Cambria Math" w:hAnsi="Cambria Math" w:cstheme="majorBidi"/>
            <w:sz w:val="24"/>
            <w:szCs w:val="24"/>
            <w:highlight w:val="yellow"/>
          </w:rPr>
          <m:t>U</m:t>
        </m:r>
      </m:oMath>
    </w:p>
    <w:p w14:paraId="5038272D" w14:textId="77777777" w:rsidR="00C27051" w:rsidRPr="001C4597"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dU</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TT-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e>
        </m:d>
        <m:r>
          <w:rPr>
            <w:rFonts w:ascii="Cambria Math" w:hAnsi="Cambria Math" w:cstheme="majorBidi"/>
            <w:sz w:val="24"/>
            <w:szCs w:val="24"/>
            <w:highlight w:val="yellow"/>
          </w:rPr>
          <m:t>U</m:t>
        </m:r>
      </m:oMath>
    </w:p>
    <w:p w14:paraId="1543D180" w14:textId="77777777" w:rsidR="00C27051" w:rsidRPr="00854578" w:rsidRDefault="001556AD"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XB,ATP</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1.02</m:t>
            </m:r>
          </m:num>
          <m:den>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XB,ATP</m:t>
                    </m:r>
                  </m:sub>
                </m:sSub>
              </m:num>
              <m:den>
                <m:r>
                  <w:rPr>
                    <w:rFonts w:ascii="Cambria Math" w:hAnsi="Cambria Math" w:cstheme="majorBidi"/>
                    <w:sz w:val="24"/>
                    <w:szCs w:val="24"/>
                    <w:highlight w:val="yellow"/>
                  </w:rPr>
                  <m:t>AT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den>
            </m:f>
            <m:r>
              <w:rPr>
                <w:rFonts w:ascii="Cambria Math" w:hAnsi="Cambria Math" w:cstheme="majorBidi"/>
                <w:sz w:val="24"/>
                <w:szCs w:val="24"/>
                <w:highlight w:val="yellow"/>
              </w:rPr>
              <m:t xml:space="preserve"> </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AD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XB,ADP</m:t>
                        </m:r>
                      </m:sub>
                    </m:sSub>
                  </m:den>
                </m:f>
              </m:e>
            </m:d>
          </m:den>
        </m:f>
      </m:oMath>
    </w:p>
    <w:p w14:paraId="65C8E168" w14:textId="77777777" w:rsidR="00C27051" w:rsidRPr="009F595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yellow"/>
          </w:rPr>
          <m:t>Force=</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XB</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XB,ATP</m:t>
            </m:r>
          </m:sub>
        </m:sSub>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SL - S</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L</m:t>
                    </m:r>
                  </m:e>
                  <m:sub>
                    <m:r>
                      <w:rPr>
                        <w:rFonts w:ascii="Cambria Math" w:hAnsi="Cambria Math" w:cstheme="majorBidi"/>
                        <w:sz w:val="24"/>
                        <w:szCs w:val="24"/>
                        <w:highlight w:val="yellow"/>
                      </w:rPr>
                      <m:t>0</m:t>
                    </m:r>
                  </m:sub>
                </m:sSub>
              </m:e>
            </m:d>
          </m:num>
          <m:den>
            <m:r>
              <w:rPr>
                <w:rFonts w:ascii="Cambria Math" w:hAnsi="Cambria Math" w:cstheme="majorBidi"/>
                <w:sz w:val="24"/>
                <w:szCs w:val="24"/>
                <w:highlight w:val="yellow"/>
              </w:rPr>
              <m:t>2</m:t>
            </m:r>
          </m:den>
        </m:f>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TT + U</m:t>
            </m:r>
          </m:e>
        </m:d>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c</m:t>
            </m:r>
          </m:sub>
        </m:sSub>
      </m:oMath>
    </w:p>
    <w:p w14:paraId="667C3EAD" w14:textId="77777777" w:rsidR="009F595A" w:rsidRDefault="009F595A" w:rsidP="009F595A">
      <w:pPr>
        <w:autoSpaceDE w:val="0"/>
        <w:autoSpaceDN w:val="0"/>
        <w:adjustRightInd w:val="0"/>
        <w:spacing w:after="0" w:line="240" w:lineRule="auto"/>
        <w:rPr>
          <w:rFonts w:ascii="Courier New" w:hAnsi="Courier New" w:cs="Courier New"/>
          <w:sz w:val="24"/>
          <w:szCs w:val="24"/>
        </w:rPr>
      </w:pPr>
    </w:p>
    <w:p w14:paraId="477D6244" w14:textId="77777777" w:rsidR="009F595A" w:rsidRPr="00790FD8" w:rsidRDefault="009F595A"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w:commentRangeStart w:id="151"/>
      <m:oMath>
        <m:r>
          <w:rPr>
            <w:rFonts w:ascii="Cambria Math" w:hAnsi="Cambria Math" w:cstheme="majorBidi"/>
            <w:sz w:val="24"/>
            <w:szCs w:val="24"/>
            <w:highlight w:val="red"/>
          </w:rPr>
          <m:t>ForceATP=1.02/(1+</m:t>
        </m:r>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M,ATP</m:t>
                </m:r>
              </m:sub>
            </m:sSub>
          </m:num>
          <m:den>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ATP</m:t>
                </m:r>
              </m:e>
              <m:sub>
                <m:r>
                  <w:rPr>
                    <w:rFonts w:ascii="Cambria Math" w:hAnsi="Cambria Math" w:cstheme="majorBidi"/>
                    <w:sz w:val="24"/>
                    <w:szCs w:val="24"/>
                    <w:highlight w:val="red"/>
                  </w:rPr>
                  <m:t>i</m:t>
                </m:r>
              </m:sub>
            </m:sSub>
          </m:den>
        </m:f>
        <m:r>
          <w:rPr>
            <w:rFonts w:ascii="Cambria Math" w:hAnsi="Cambria Math" w:cstheme="majorBidi"/>
            <w:sz w:val="24"/>
            <w:szCs w:val="24"/>
            <w:highlight w:val="red"/>
          </w:rPr>
          <m:t>)(1+</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CATP</m:t>
            </m:r>
          </m:e>
          <m:sub>
            <m:r>
              <w:rPr>
                <w:rFonts w:ascii="Cambria Math" w:hAnsi="Cambria Math" w:cstheme="majorBidi"/>
                <w:sz w:val="24"/>
                <w:szCs w:val="24"/>
                <w:highlight w:val="red"/>
              </w:rPr>
              <m:t>i</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ATP</m:t>
            </m:r>
          </m:e>
          <m:sub>
            <m:r>
              <w:rPr>
                <w:rFonts w:ascii="Cambria Math" w:hAnsi="Cambria Math" w:cstheme="majorBidi"/>
                <w:sz w:val="24"/>
                <w:szCs w:val="24"/>
                <w:highlight w:val="red"/>
              </w:rPr>
              <m:t>i</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M,ADP</m:t>
            </m:r>
          </m:sub>
        </m:sSub>
        <w:commentRangeEnd w:id="151"/>
        <m:r>
          <m:rPr>
            <m:sty m:val="p"/>
          </m:rPr>
          <w:rPr>
            <w:rStyle w:val="CommentReference"/>
          </w:rPr>
          <w:commentReference w:id="151"/>
        </m:r>
      </m:oMath>
    </w:p>
    <w:p w14:paraId="302FA85D" w14:textId="77777777" w:rsidR="00C27051" w:rsidRDefault="00C27051" w:rsidP="00DD5B0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S</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oMath>
      <w:r w:rsidRPr="001A0E5E">
        <w:rPr>
          <w:rFonts w:asciiTheme="majorBidi" w:eastAsiaTheme="minorEastAsia" w:hAnsiTheme="majorBidi" w:cstheme="majorBidi"/>
          <w:sz w:val="24"/>
          <w:szCs w:val="24"/>
        </w:rPr>
        <w:t xml:space="preserve"> is the minimal length of the sarcomere,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c</m:t>
            </m:r>
          </m:sub>
        </m:sSub>
      </m:oMath>
      <w:r w:rsidRPr="001A0E5E">
        <w:rPr>
          <w:rFonts w:asciiTheme="majorBidi" w:eastAsiaTheme="minorEastAsia" w:hAnsiTheme="majorBidi" w:cstheme="majorBidi"/>
          <w:sz w:val="24"/>
          <w:szCs w:val="24"/>
        </w:rPr>
        <w:t xml:space="preserve"> is the reciprocal of the cross section of the tissue,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m:t>
            </m:r>
          </m:sub>
        </m:sSub>
      </m:oMath>
      <w:r w:rsidRPr="001A0E5E">
        <w:rPr>
          <w:rFonts w:asciiTheme="majorBidi" w:eastAsiaTheme="minorEastAsia" w:hAnsiTheme="majorBidi" w:cstheme="majorBidi"/>
          <w:sz w:val="24"/>
          <w:szCs w:val="24"/>
        </w:rPr>
        <w:t xml:space="preserve"> is the cross-bridge independent coefficient of calcium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k1</m:t>
            </m:r>
          </m:sub>
        </m:sSub>
      </m:oMath>
      <w:r w:rsidRPr="001A0E5E">
        <w:rPr>
          <w:rFonts w:asciiTheme="majorBidi" w:eastAsiaTheme="minorEastAsia" w:hAnsiTheme="majorBidi" w:cstheme="majorBidi"/>
          <w:sz w:val="24"/>
          <w:szCs w:val="24"/>
        </w:rPr>
        <w:t xml:space="preserve"> is the cooperativity coefficient. Describes the dependence of calcium affinity on the number of strong cross-bridges, </w:t>
      </w:r>
      <m:oMath>
        <m:r>
          <w:rPr>
            <w:rFonts w:ascii="Cambria Math" w:eastAsiaTheme="minorEastAsia" w:hAnsi="Cambria Math" w:cstheme="majorBidi"/>
            <w:sz w:val="24"/>
            <w:szCs w:val="24"/>
          </w:rPr>
          <m:t>FN</m:t>
        </m:r>
      </m:oMath>
      <w:r w:rsidRPr="001A0E5E">
        <w:rPr>
          <w:rFonts w:asciiTheme="majorBidi" w:eastAsiaTheme="minorEastAsia" w:hAnsiTheme="majorBidi" w:cstheme="majorBidi"/>
          <w:sz w:val="24"/>
          <w:szCs w:val="24"/>
        </w:rPr>
        <w:t xml:space="preserve"> is Hill coefficient,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k,05</m:t>
            </m:r>
          </m:sub>
        </m:sSub>
      </m:oMath>
      <w:r w:rsidRPr="001A0E5E">
        <w:rPr>
          <w:rFonts w:asciiTheme="majorBidi" w:eastAsiaTheme="minorEastAsia" w:hAnsiTheme="majorBidi" w:cstheme="majorBidi"/>
          <w:sz w:val="24"/>
          <w:szCs w:val="24"/>
        </w:rPr>
        <w:t xml:space="preserve"> is the half-maximal cross-bridge Ca</w:t>
      </w:r>
      <w:r w:rsidRPr="001A0E5E">
        <w:rPr>
          <w:rFonts w:asciiTheme="majorBidi" w:eastAsiaTheme="minorEastAsia" w:hAnsiTheme="majorBidi" w:cstheme="majorBidi"/>
          <w:sz w:val="24"/>
          <w:szCs w:val="24"/>
          <w:vertAlign w:val="superscript"/>
        </w:rPr>
        <w:t>2+</w:t>
      </w:r>
      <w:r w:rsidRPr="001A0E5E">
        <w:rPr>
          <w:rFonts w:asciiTheme="majorBidi" w:eastAsiaTheme="minorEastAsia" w:hAnsiTheme="majorBidi" w:cstheme="majorBidi"/>
          <w:sz w:val="24"/>
          <w:szCs w:val="24"/>
        </w:rPr>
        <w:t xml:space="preserve">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kl</m:t>
            </m:r>
          </m:sub>
        </m:sSub>
      </m:oMath>
      <w:r w:rsidRPr="001A0E5E">
        <w:rPr>
          <w:rFonts w:asciiTheme="majorBidi" w:eastAsiaTheme="minorEastAsia" w:hAnsiTheme="majorBidi" w:cstheme="majorBidi"/>
          <w:sz w:val="24"/>
          <w:szCs w:val="24"/>
        </w:rPr>
        <w:t xml:space="preserve"> is the rate constant of calcium binding to troponin low-affinity sites,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f</m:t>
            </m:r>
          </m:sub>
        </m:sSub>
      </m:oMath>
      <w:r w:rsidRPr="001A0E5E">
        <w:rPr>
          <w:rFonts w:asciiTheme="majorBidi" w:eastAsiaTheme="minorEastAsia" w:hAnsiTheme="majorBidi" w:cstheme="majorBidi"/>
          <w:sz w:val="24"/>
          <w:szCs w:val="24"/>
        </w:rPr>
        <w:t xml:space="preserve"> is the cross-bridge turnover rate from the weak to the strong conformation,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go</m:t>
            </m:r>
          </m:sub>
        </m:sSub>
      </m:oMath>
      <w:r w:rsidRPr="001A0E5E">
        <w:rPr>
          <w:rFonts w:asciiTheme="majorBidi" w:eastAsiaTheme="minorEastAsia" w:hAnsiTheme="majorBidi" w:cstheme="majorBidi"/>
          <w:sz w:val="24"/>
          <w:szCs w:val="24"/>
        </w:rPr>
        <w:t xml:space="preserve"> is the cross-bridge weakening rate at isometric regime,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gl</m:t>
            </m:r>
          </m:sub>
        </m:sSub>
      </m:oMath>
      <w:r w:rsidRPr="001A0E5E">
        <w:rPr>
          <w:rFonts w:asciiTheme="majorBidi" w:eastAsiaTheme="minorEastAsia" w:hAnsiTheme="majorBidi" w:cstheme="majorBidi"/>
          <w:sz w:val="24"/>
          <w:szCs w:val="24"/>
        </w:rPr>
        <w:t xml:space="preserve"> is the mechanical-feedback coefficient (describes the dependence of the XB weakening rate on the shortening velocity),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XB,ATP</m:t>
            </m:r>
          </m:sub>
        </m:sSub>
      </m:oMath>
      <w:r w:rsidRPr="001A0E5E">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XB,ADP</m:t>
            </m:r>
          </m:sub>
        </m:sSub>
      </m:oMath>
      <w:r w:rsidRPr="001A0E5E">
        <w:rPr>
          <w:rFonts w:asciiTheme="majorBidi" w:eastAsiaTheme="minorEastAsia" w:hAnsiTheme="majorBidi" w:cstheme="majorBidi"/>
          <w:sz w:val="24"/>
          <w:szCs w:val="24"/>
        </w:rPr>
        <w:t xml:space="preserve"> are constants representing </w:t>
      </w:r>
      <w:r w:rsidRPr="001A0E5E">
        <w:rPr>
          <w:rFonts w:asciiTheme="majorBidi" w:eastAsiaTheme="minorEastAsia" w:hAnsiTheme="majorBidi" w:cstheme="majorBidi"/>
          <w:sz w:val="24"/>
          <w:szCs w:val="24"/>
        </w:rPr>
        <w:lastRenderedPageBreak/>
        <w:t xml:space="preserve">the dependence of force generation on the energy state of the cell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XB</m:t>
            </m:r>
          </m:sub>
        </m:sSub>
      </m:oMath>
      <w:r w:rsidRPr="001A0E5E">
        <w:rPr>
          <w:rFonts w:asciiTheme="majorBidi" w:eastAsiaTheme="minorEastAsia" w:hAnsiTheme="majorBidi" w:cstheme="majorBidi"/>
          <w:sz w:val="24"/>
          <w:szCs w:val="24"/>
        </w:rPr>
        <w:t xml:space="preserve"> is the unitary force per cross-bridge at isometric regime.</w:t>
      </w:r>
    </w:p>
    <w:p w14:paraId="2F5AD393" w14:textId="77777777" w:rsidR="00011666" w:rsidRPr="0057075B" w:rsidRDefault="00011666" w:rsidP="00011666">
      <w:pPr>
        <w:widowControl w:val="0"/>
        <w:autoSpaceDE w:val="0"/>
        <w:autoSpaceDN w:val="0"/>
        <w:adjustRightInd w:val="0"/>
        <w:spacing w:after="0" w:line="360" w:lineRule="auto"/>
        <w:jc w:val="both"/>
        <w:rPr>
          <w:rFonts w:asciiTheme="majorBidi" w:hAnsiTheme="majorBidi" w:cstheme="majorBidi"/>
          <w:b/>
          <w:bCs/>
          <w:iCs/>
          <w:sz w:val="24"/>
          <w:szCs w:val="24"/>
        </w:rPr>
      </w:pPr>
    </w:p>
    <w:p w14:paraId="4A73756F" w14:textId="77777777" w:rsidR="00011666" w:rsidRPr="00E10BE3" w:rsidRDefault="00011666"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w:commentRangeStart w:id="152"/>
      <m:oMath>
        <m:r>
          <w:rPr>
            <w:rFonts w:ascii="Cambria Math" w:hAnsi="Cambria Math" w:cstheme="majorBidi"/>
            <w:sz w:val="24"/>
            <w:szCs w:val="24"/>
            <w:highlight w:val="red"/>
          </w:rPr>
          <m:t>AT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XB</m:t>
            </m:r>
          </m:sub>
        </m:sSub>
        <m:r>
          <w:rPr>
            <w:rFonts w:ascii="Cambria Math" w:hAnsi="Cambria Math" w:cstheme="majorBidi"/>
            <w:sz w:val="24"/>
            <w:szCs w:val="24"/>
            <w:highlight w:val="red"/>
          </w:rPr>
          <m:t xml:space="preserve"> = AT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P</m:t>
            </m:r>
          </m:e>
          <m:sub>
            <m:r>
              <w:rPr>
                <w:rFonts w:ascii="Cambria Math" w:hAnsi="Cambria Math" w:cstheme="majorBidi"/>
                <w:sz w:val="24"/>
                <w:szCs w:val="24"/>
                <w:highlight w:val="red"/>
              </w:rPr>
              <m:t>Max</m:t>
            </m:r>
          </m:sub>
        </m:sSub>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F</m:t>
            </m:r>
          </m:e>
          <m:sub>
            <m:r>
              <w:rPr>
                <w:rFonts w:ascii="Cambria Math" w:hAnsi="Cambria Math" w:cstheme="majorBidi"/>
                <w:sz w:val="24"/>
                <w:szCs w:val="24"/>
                <w:highlight w:val="red"/>
              </w:rPr>
              <m:t>f</m:t>
            </m:r>
          </m:sub>
        </m:sSub>
        <m:r>
          <w:rPr>
            <w:rFonts w:ascii="Cambria Math" w:hAnsi="Cambria Math" w:cstheme="majorBidi"/>
            <w:sz w:val="24"/>
            <w:szCs w:val="24"/>
            <w:highlight w:val="red"/>
          </w:rPr>
          <m:t>A⋅Force</m:t>
        </m:r>
        <w:commentRangeEnd w:id="152"/>
        <m:r>
          <m:rPr>
            <m:sty m:val="p"/>
          </m:rPr>
          <w:rPr>
            <w:rStyle w:val="CommentReference"/>
            <w:highlight w:val="red"/>
          </w:rPr>
          <w:commentReference w:id="152"/>
        </m:r>
      </m:oMath>
    </w:p>
    <w:p w14:paraId="4A6D04A8" w14:textId="77777777" w:rsidR="00011666" w:rsidRPr="00E10BE3" w:rsidRDefault="001556AD"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AM</m:t>
            </m:r>
          </m:sub>
        </m:sSub>
        <m:r>
          <w:rPr>
            <w:rFonts w:ascii="Cambria Math" w:hAnsi="Cambria Math" w:cstheme="majorBidi"/>
            <w:sz w:val="24"/>
            <w:szCs w:val="24"/>
            <w:highlight w:val="yellow"/>
          </w:rPr>
          <m:t>= AT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Max</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f</m:t>
            </m:r>
          </m:sub>
        </m:sSub>
        <m:r>
          <w:rPr>
            <w:rFonts w:ascii="Cambria Math" w:hAnsi="Cambria Math" w:cstheme="majorBidi"/>
            <w:sz w:val="24"/>
            <w:szCs w:val="24"/>
            <w:highlight w:val="yellow"/>
          </w:rPr>
          <m:t>A⋅ForceATP</m:t>
        </m:r>
      </m:oMath>
    </w:p>
    <w:p w14:paraId="535878FF" w14:textId="77777777" w:rsidR="00011666" w:rsidRPr="001A0E5E" w:rsidRDefault="00011666" w:rsidP="0001166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AT</m:t>
        </m:r>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Max</m:t>
            </m:r>
          </m:sub>
        </m:sSub>
      </m:oMath>
      <w:r w:rsidRPr="001A0E5E">
        <w:rPr>
          <w:rFonts w:asciiTheme="majorBidi" w:eastAsiaTheme="minorEastAsia" w:hAnsiTheme="majorBidi" w:cstheme="majorBidi"/>
          <w:sz w:val="24"/>
          <w:szCs w:val="24"/>
        </w:rPr>
        <w:t xml:space="preserve"> is the maximal ATP consumption by the sarcomeres.</w:t>
      </w:r>
    </w:p>
    <w:p w14:paraId="0426B1EC" w14:textId="77777777" w:rsidR="00011666" w:rsidRDefault="00011666" w:rsidP="00DD5B06">
      <w:pPr>
        <w:spacing w:after="240"/>
        <w:jc w:val="both"/>
        <w:rPr>
          <w:rFonts w:asciiTheme="majorBidi" w:eastAsiaTheme="minorEastAsia" w:hAnsiTheme="majorBidi" w:cstheme="majorBidi"/>
          <w:sz w:val="24"/>
          <w:szCs w:val="24"/>
        </w:rPr>
      </w:pPr>
    </w:p>
    <w:p w14:paraId="5B8451B2" w14:textId="77777777" w:rsidR="009F595A" w:rsidRDefault="009F595A" w:rsidP="00DD5B06">
      <w:pPr>
        <w:spacing w:after="240"/>
        <w:jc w:val="both"/>
        <w:rPr>
          <w:rFonts w:asciiTheme="majorBidi" w:eastAsiaTheme="minorEastAsia" w:hAnsiTheme="majorBidi" w:cstheme="majorBidi"/>
          <w:sz w:val="24"/>
          <w:szCs w:val="24"/>
        </w:rPr>
      </w:pPr>
    </w:p>
    <w:p w14:paraId="7E3F04E2" w14:textId="77777777" w:rsidR="009F595A" w:rsidRDefault="009F595A" w:rsidP="00DD5B06">
      <w:pPr>
        <w:spacing w:after="240"/>
        <w:jc w:val="both"/>
        <w:rPr>
          <w:rFonts w:asciiTheme="majorBidi" w:eastAsiaTheme="minorEastAsia" w:hAnsiTheme="majorBidi" w:cstheme="majorBidi"/>
          <w:sz w:val="24"/>
          <w:szCs w:val="24"/>
        </w:rPr>
      </w:pPr>
    </w:p>
    <w:p w14:paraId="52AB4F88" w14:textId="77777777" w:rsidR="009F595A" w:rsidRDefault="009F595A" w:rsidP="00DD5B06">
      <w:pPr>
        <w:spacing w:after="240"/>
        <w:jc w:val="both"/>
        <w:rPr>
          <w:rFonts w:asciiTheme="majorBidi" w:eastAsiaTheme="minorEastAsia" w:hAnsiTheme="majorBidi" w:cstheme="majorBidi"/>
          <w:sz w:val="24"/>
          <w:szCs w:val="24"/>
        </w:rPr>
      </w:pPr>
    </w:p>
    <w:p w14:paraId="1116F0F2" w14:textId="77777777" w:rsidR="009F595A" w:rsidRDefault="009F595A" w:rsidP="00DD5B06">
      <w:pPr>
        <w:spacing w:after="240"/>
        <w:jc w:val="both"/>
        <w:rPr>
          <w:rFonts w:asciiTheme="majorBidi" w:eastAsiaTheme="minorEastAsia" w:hAnsiTheme="majorBidi" w:cstheme="majorBidi"/>
          <w:sz w:val="24"/>
          <w:szCs w:val="24"/>
        </w:rPr>
      </w:pPr>
    </w:p>
    <w:p w14:paraId="382633E7" w14:textId="77777777" w:rsidR="00BD1361" w:rsidRDefault="00BD1361" w:rsidP="00DD5B06">
      <w:pPr>
        <w:spacing w:after="240"/>
        <w:jc w:val="both"/>
        <w:rPr>
          <w:rFonts w:asciiTheme="majorBidi" w:eastAsiaTheme="minorEastAsia" w:hAnsiTheme="majorBidi" w:cstheme="majorBidi"/>
          <w:b/>
          <w:bCs/>
          <w:sz w:val="24"/>
          <w:szCs w:val="24"/>
          <w:rtl/>
        </w:rPr>
      </w:pPr>
      <w:r>
        <w:rPr>
          <w:rFonts w:asciiTheme="majorBidi" w:eastAsiaTheme="minorEastAsia" w:hAnsiTheme="majorBidi" w:cstheme="majorBidi"/>
          <w:b/>
          <w:bCs/>
          <w:sz w:val="24"/>
          <w:szCs w:val="24"/>
        </w:rPr>
        <w:t>Single atrial cell isolation</w:t>
      </w:r>
      <w:r w:rsidR="009A25EE">
        <w:rPr>
          <w:rFonts w:asciiTheme="majorBidi" w:eastAsiaTheme="minorEastAsia" w:hAnsiTheme="majorBidi" w:cstheme="majorBidi"/>
          <w:b/>
          <w:bCs/>
          <w:sz w:val="24"/>
          <w:szCs w:val="24"/>
        </w:rPr>
        <w:t xml:space="preserve"> and electrical stimulation</w:t>
      </w:r>
    </w:p>
    <w:p w14:paraId="2CA20367" w14:textId="77777777" w:rsidR="00BD1361" w:rsidRPr="009A25EE" w:rsidRDefault="009A25EE" w:rsidP="00DD5B06">
      <w:pPr>
        <w:spacing w:after="240"/>
        <w:jc w:val="both"/>
        <w:rPr>
          <w:rFonts w:asciiTheme="majorBidi" w:eastAsiaTheme="minorEastAsia" w:hAnsiTheme="majorBidi" w:cstheme="majorBidi"/>
          <w:sz w:val="24"/>
          <w:szCs w:val="24"/>
        </w:rPr>
      </w:pPr>
      <w:r w:rsidRPr="009A25EE">
        <w:rPr>
          <w:rFonts w:asciiTheme="majorBidi" w:hAnsiTheme="majorBidi" w:cstheme="majorBidi"/>
          <w:color w:val="000000"/>
          <w:shd w:val="clear" w:color="auto" w:fill="FFFFFF"/>
        </w:rPr>
        <w:t>Animals were treated in accordance with the Technion Ethics Committee. The experimental protocols were approved by the Animal Care and Use Committee of the Technion (Ethics number: IL-118-10-13).</w:t>
      </w:r>
      <w:r w:rsidRPr="009A25EE">
        <w:rPr>
          <w:rFonts w:asciiTheme="majorBidi" w:hAnsiTheme="majorBidi" w:cstheme="majorBidi"/>
          <w:color w:val="000000"/>
          <w:shd w:val="clear" w:color="auto" w:fill="FFFFFF"/>
          <w:rtl/>
        </w:rPr>
        <w:t xml:space="preserve"> </w:t>
      </w:r>
      <w:r w:rsidR="00E06AC9" w:rsidRPr="009A25EE">
        <w:rPr>
          <w:rFonts w:asciiTheme="majorBidi" w:eastAsiaTheme="minorEastAsia" w:hAnsiTheme="majorBidi" w:cstheme="majorBidi"/>
          <w:sz w:val="24"/>
          <w:szCs w:val="24"/>
        </w:rPr>
        <w:t xml:space="preserve">Single, spindle shaped atrial cells </w:t>
      </w:r>
      <w:r w:rsidRPr="009A25EE">
        <w:rPr>
          <w:rFonts w:asciiTheme="majorBidi" w:eastAsiaTheme="minorEastAsia" w:hAnsiTheme="majorBidi" w:cstheme="majorBidi"/>
          <w:sz w:val="24"/>
          <w:szCs w:val="24"/>
        </w:rPr>
        <w:t xml:space="preserve">were isolated from rabbit hearts as previously described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eviously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and placed in HEPES solution </w:t>
      </w:r>
      <w:r w:rsidRPr="009A25EE">
        <w:rPr>
          <w:rFonts w:asciiTheme="majorBidi" w:hAnsiTheme="majorBidi" w:cstheme="majorBidi"/>
          <w:color w:val="000000"/>
          <w:shd w:val="clear" w:color="auto" w:fill="FFFFFF"/>
        </w:rPr>
        <w:t> containing (in mM): NaCl 140, KCl 5.4, HEPES 5, Glucose 10, MgCl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2, CaCl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1 (pH 7.4 with NaOH</w:t>
      </w:r>
      <w:r w:rsidRPr="009A25EE">
        <w:rPr>
          <w:rFonts w:asciiTheme="majorBidi" w:hAnsiTheme="majorBidi" w:cstheme="majorBidi"/>
          <w:color w:val="000000"/>
          <w:shd w:val="clear" w:color="auto" w:fill="FFFFFF"/>
          <w:rtl/>
        </w:rPr>
        <w:t>(</w:t>
      </w:r>
      <w:r w:rsidRPr="009A25EE">
        <w:rPr>
          <w:rFonts w:asciiTheme="majorBidi" w:eastAsiaTheme="minorEastAsia" w:hAnsiTheme="majorBidi" w:cstheme="majorBidi"/>
          <w:sz w:val="24"/>
          <w:szCs w:val="24"/>
        </w:rPr>
        <w:t xml:space="preserve"> at 36°C. Oxygen consumption was measured using a pair of platinum electrodes as previously described in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w:t>
      </w:r>
    </w:p>
    <w:p w14:paraId="5E696221" w14:textId="77777777" w:rsidR="00BD1361" w:rsidRDefault="00BD1361" w:rsidP="00DD5B06">
      <w:pPr>
        <w:spacing w:after="240"/>
        <w:jc w:val="both"/>
        <w:rPr>
          <w:rFonts w:asciiTheme="majorBidi" w:eastAsiaTheme="minorEastAsia" w:hAnsiTheme="majorBidi" w:cstheme="majorBidi"/>
          <w:b/>
          <w:bCs/>
          <w:sz w:val="24"/>
          <w:szCs w:val="24"/>
        </w:rPr>
      </w:pPr>
    </w:p>
    <w:p w14:paraId="0BE6726B" w14:textId="77777777" w:rsidR="009F595A" w:rsidRDefault="00884372" w:rsidP="00DD5B06">
      <w:pPr>
        <w:spacing w:after="240"/>
        <w:jc w:val="both"/>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Oxygen consumption</w:t>
      </w:r>
    </w:p>
    <w:p w14:paraId="22C031F6" w14:textId="77777777" w:rsidR="00884372" w:rsidRPr="00884372" w:rsidRDefault="00A532BB" w:rsidP="00DD5B06">
      <w:pPr>
        <w:spacing w:after="240"/>
        <w:jc w:val="both"/>
        <w:rPr>
          <w:rFonts w:asciiTheme="majorBidi" w:eastAsiaTheme="minorEastAsia" w:hAnsiTheme="majorBidi" w:cstheme="majorBidi"/>
          <w:sz w:val="24"/>
          <w:szCs w:val="24"/>
        </w:rPr>
      </w:pPr>
      <w:r w:rsidRPr="00641EC3">
        <w:rPr>
          <w:rFonts w:ascii="Times New Roman" w:hAnsi="Times New Roman" w:cs="Times New Roman"/>
          <w:b/>
          <w:bCs/>
          <w:sz w:val="24"/>
          <w:szCs w:val="24"/>
        </w:rPr>
        <w:tab/>
      </w:r>
      <w:r w:rsidRPr="00641EC3">
        <w:rPr>
          <w:rFonts w:ascii="Times New Roman" w:hAnsi="Times New Roman" w:cs="Times New Roman"/>
          <w:sz w:val="24"/>
          <w:szCs w:val="24"/>
        </w:rPr>
        <w:t xml:space="preserve">Oxygen consumption was measured in cell suspensions of </w:t>
      </w:r>
      <w:r>
        <w:rPr>
          <w:rFonts w:ascii="Times New Roman" w:hAnsi="Times New Roman" w:cs="Times New Roman"/>
          <w:sz w:val="24"/>
          <w:szCs w:val="24"/>
        </w:rPr>
        <w:t>atrial cells</w:t>
      </w:r>
      <w:r w:rsidRPr="00641EC3">
        <w:rPr>
          <w:rFonts w:ascii="Times New Roman" w:hAnsi="Times New Roman" w:cs="Times New Roman"/>
          <w:sz w:val="24"/>
          <w:szCs w:val="24"/>
        </w:rPr>
        <w:t xml:space="preserve">, either quiescent or stimulated to contract at </w:t>
      </w:r>
      <w:r>
        <w:rPr>
          <w:rFonts w:ascii="Times New Roman" w:hAnsi="Times New Roman" w:cs="Times New Roman"/>
          <w:sz w:val="24"/>
          <w:szCs w:val="24"/>
        </w:rPr>
        <w:t xml:space="preserve">1,2 and </w:t>
      </w:r>
      <w:r w:rsidRPr="00641EC3">
        <w:rPr>
          <w:rFonts w:ascii="Times New Roman" w:hAnsi="Times New Roman" w:cs="Times New Roman"/>
          <w:sz w:val="24"/>
          <w:szCs w:val="24"/>
        </w:rPr>
        <w:t xml:space="preserve">3 Hz, using Clark-type electrodes (MT200, Strathkelvin Instruments Ltd.). </w:t>
      </w:r>
      <w:r>
        <w:rPr>
          <w:rFonts w:ascii="Times New Roman" w:hAnsi="Times New Roman" w:cs="Times New Roman"/>
          <w:sz w:val="24"/>
          <w:szCs w:val="24"/>
        </w:rPr>
        <w:t>Atrial cell</w:t>
      </w:r>
      <w:r w:rsidRPr="00641EC3">
        <w:rPr>
          <w:rFonts w:ascii="Times New Roman" w:hAnsi="Times New Roman" w:cs="Times New Roman"/>
          <w:sz w:val="24"/>
          <w:szCs w:val="24"/>
        </w:rPr>
        <w:t xml:space="preserve"> suspensions were centrifuged at </w:t>
      </w:r>
      <w:r>
        <w:rPr>
          <w:rFonts w:ascii="Times New Roman" w:hAnsi="Times New Roman" w:cs="Times New Roman"/>
          <w:sz w:val="24"/>
          <w:szCs w:val="24"/>
        </w:rPr>
        <w:t>1000 RPM</w:t>
      </w:r>
      <w:r w:rsidRPr="00641EC3">
        <w:rPr>
          <w:rFonts w:ascii="Times New Roman" w:hAnsi="Times New Roman" w:cs="Times New Roman"/>
          <w:sz w:val="24"/>
          <w:szCs w:val="24"/>
        </w:rPr>
        <w:t xml:space="preserve"> for </w:t>
      </w:r>
      <w:r>
        <w:rPr>
          <w:rFonts w:ascii="Times New Roman" w:hAnsi="Times New Roman" w:cs="Times New Roman"/>
          <w:sz w:val="24"/>
          <w:szCs w:val="24"/>
        </w:rPr>
        <w:t xml:space="preserve">10 </w:t>
      </w:r>
      <w:r w:rsidRPr="00641EC3">
        <w:rPr>
          <w:rFonts w:ascii="Times New Roman" w:hAnsi="Times New Roman" w:cs="Times New Roman"/>
          <w:sz w:val="24"/>
          <w:szCs w:val="24"/>
        </w:rPr>
        <w:t xml:space="preserve">min, and the supernatant was removed.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were incubated in fresh </w:t>
      </w:r>
      <w:r>
        <w:rPr>
          <w:rFonts w:ascii="Times New Roman" w:hAnsi="Times New Roman" w:cs="Times New Roman"/>
          <w:sz w:val="24"/>
          <w:szCs w:val="24"/>
        </w:rPr>
        <w:t>HEPES</w:t>
      </w:r>
      <w:r w:rsidRPr="00641EC3">
        <w:rPr>
          <w:rFonts w:ascii="Times New Roman" w:hAnsi="Times New Roman" w:cs="Times New Roman"/>
          <w:sz w:val="24"/>
          <w:szCs w:val="24"/>
        </w:rPr>
        <w:t xml:space="preserve"> solution (as above). The cell suspension was divided equally into 2 aliquots: the first aliquot was designated to </w:t>
      </w:r>
      <w:r w:rsidR="00DF264A">
        <w:rPr>
          <w:rFonts w:ascii="Times New Roman" w:hAnsi="Times New Roman" w:cs="Times New Roman"/>
          <w:sz w:val="24"/>
          <w:szCs w:val="24"/>
        </w:rPr>
        <w:t>be electrically stimulated</w:t>
      </w:r>
      <w:r w:rsidRPr="00641EC3">
        <w:rPr>
          <w:rFonts w:ascii="Times New Roman" w:hAnsi="Times New Roman" w:cs="Times New Roman"/>
          <w:sz w:val="24"/>
          <w:szCs w:val="24"/>
        </w:rPr>
        <w:t xml:space="preserve"> and the second was used as a control. The </w:t>
      </w:r>
      <w:r w:rsidR="00DF264A">
        <w:rPr>
          <w:rFonts w:ascii="Times New Roman" w:hAnsi="Times New Roman" w:cs="Times New Roman"/>
          <w:sz w:val="24"/>
          <w:szCs w:val="24"/>
        </w:rPr>
        <w:t xml:space="preserve">atrial </w:t>
      </w:r>
      <w:r w:rsidRPr="00641EC3">
        <w:rPr>
          <w:rFonts w:ascii="Times New Roman" w:hAnsi="Times New Roman" w:cs="Times New Roman"/>
          <w:sz w:val="24"/>
          <w:szCs w:val="24"/>
        </w:rPr>
        <w:t xml:space="preserve">cell suspensions were stirred gently </w:t>
      </w:r>
      <w:r w:rsidR="00CF3AD8">
        <w:rPr>
          <w:rFonts w:ascii="Times New Roman" w:hAnsi="Times New Roman" w:cs="Times New Roman"/>
          <w:sz w:val="24"/>
          <w:szCs w:val="24"/>
        </w:rPr>
        <w:t xml:space="preserve">under quiescent conditions </w:t>
      </w:r>
      <w:r w:rsidRPr="00641EC3">
        <w:rPr>
          <w:rFonts w:ascii="Times New Roman" w:hAnsi="Times New Roman" w:cs="Times New Roman"/>
          <w:sz w:val="24"/>
          <w:szCs w:val="24"/>
        </w:rPr>
        <w:t xml:space="preserve">in 36ºC in </w:t>
      </w:r>
      <w:r>
        <w:rPr>
          <w:rFonts w:ascii="Times New Roman" w:hAnsi="Times New Roman" w:cs="Times New Roman"/>
          <w:sz w:val="24"/>
          <w:szCs w:val="24"/>
        </w:rPr>
        <w:t>HEPES</w:t>
      </w:r>
      <w:r w:rsidRPr="00641EC3">
        <w:rPr>
          <w:rFonts w:ascii="Times New Roman" w:hAnsi="Times New Roman" w:cs="Times New Roman"/>
          <w:sz w:val="24"/>
          <w:szCs w:val="24"/>
        </w:rPr>
        <w:t xml:space="preserve"> buffer for </w:t>
      </w:r>
      <w:r w:rsidR="00DF264A">
        <w:rPr>
          <w:rFonts w:ascii="Times New Roman" w:hAnsi="Times New Roman" w:cs="Times New Roman"/>
          <w:sz w:val="24"/>
          <w:szCs w:val="24"/>
        </w:rPr>
        <w:t>2</w:t>
      </w:r>
      <w:r w:rsidRPr="00641EC3">
        <w:rPr>
          <w:rFonts w:ascii="Times New Roman" w:hAnsi="Times New Roman" w:cs="Times New Roman"/>
          <w:sz w:val="24"/>
          <w:szCs w:val="24"/>
        </w:rPr>
        <w:t xml:space="preserve"> min</w:t>
      </w:r>
      <w:r w:rsidR="00DF264A">
        <w:rPr>
          <w:rFonts w:ascii="Times New Roman" w:hAnsi="Times New Roman" w:cs="Times New Roman"/>
          <w:sz w:val="24"/>
          <w:szCs w:val="24"/>
        </w:rPr>
        <w:t>, then electrically stimulated at 1,2 and 3 Hz for 1 min, respectively</w:t>
      </w:r>
      <w:r w:rsidR="00CF3AD8">
        <w:rPr>
          <w:rFonts w:ascii="Times New Roman" w:hAnsi="Times New Roman" w:cs="Times New Roman"/>
          <w:sz w:val="24"/>
          <w:szCs w:val="24"/>
        </w:rPr>
        <w:t xml:space="preserve"> and again under quiescent conditions for 1 min</w:t>
      </w:r>
      <w:r w:rsidRPr="00641EC3">
        <w:rPr>
          <w:rFonts w:ascii="Times New Roman" w:hAnsi="Times New Roman" w:cs="Times New Roman"/>
          <w:sz w:val="24"/>
          <w:szCs w:val="24"/>
        </w:rPr>
        <w:t xml:space="preserve">. To measure oxygen consumption in electrically stimulated </w:t>
      </w:r>
      <w:r w:rsidR="00DF264A">
        <w:rPr>
          <w:rFonts w:ascii="Times New Roman" w:hAnsi="Times New Roman" w:cs="Times New Roman"/>
          <w:sz w:val="24"/>
          <w:szCs w:val="24"/>
        </w:rPr>
        <w:t>atrial cells</w:t>
      </w:r>
      <w:r w:rsidRPr="00641EC3">
        <w:rPr>
          <w:rFonts w:ascii="Times New Roman" w:hAnsi="Times New Roman" w:cs="Times New Roman"/>
          <w:sz w:val="24"/>
          <w:szCs w:val="24"/>
        </w:rPr>
        <w:t>, we designed a custom sealed plunger for the oxygen chamber that included platinum wires. Following measurements of oxygen consumption, total protein concentration (BCA</w:t>
      </w:r>
      <w:r w:rsidRPr="00641EC3">
        <w:rPr>
          <w:rFonts w:ascii="Times New Roman" w:hAnsi="Times New Roman" w:cs="Times New Roman"/>
          <w:sz w:val="24"/>
          <w:szCs w:val="24"/>
          <w:vertAlign w:val="superscript"/>
        </w:rPr>
        <w:t>TM</w:t>
      </w:r>
      <w:r w:rsidRPr="00641EC3">
        <w:rPr>
          <w:rFonts w:ascii="Times New Roman" w:hAnsi="Times New Roman" w:cs="Times New Roman"/>
          <w:sz w:val="24"/>
          <w:szCs w:val="24"/>
        </w:rPr>
        <w:t xml:space="preserve"> Protein Assay) and the number of viable cells were determined in the cell suspension. The oxygen consumption of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was normalized to the protein concentration.</w:t>
      </w:r>
    </w:p>
    <w:p w14:paraId="424981F5" w14:textId="77777777" w:rsidR="009F595A" w:rsidRDefault="009F595A" w:rsidP="00DD5B06">
      <w:pPr>
        <w:spacing w:after="240"/>
        <w:jc w:val="both"/>
        <w:rPr>
          <w:rFonts w:asciiTheme="majorBidi" w:eastAsiaTheme="minorEastAsia" w:hAnsiTheme="majorBidi" w:cstheme="majorBidi"/>
          <w:sz w:val="24"/>
          <w:szCs w:val="24"/>
        </w:rPr>
      </w:pPr>
    </w:p>
    <w:p w14:paraId="190B7ACF" w14:textId="77777777" w:rsidR="009F595A" w:rsidRDefault="009F595A" w:rsidP="00DD5B06">
      <w:pPr>
        <w:spacing w:after="240"/>
        <w:jc w:val="both"/>
        <w:rPr>
          <w:rFonts w:asciiTheme="majorBidi" w:eastAsiaTheme="minorEastAsia" w:hAnsiTheme="majorBidi" w:cstheme="majorBidi"/>
          <w:sz w:val="24"/>
          <w:szCs w:val="24"/>
        </w:rPr>
      </w:pPr>
    </w:p>
    <w:p w14:paraId="687312C4" w14:textId="77777777" w:rsidR="008812DE" w:rsidRDefault="008812DE" w:rsidP="00DD5B06">
      <w:pPr>
        <w:spacing w:after="240"/>
        <w:jc w:val="both"/>
        <w:rPr>
          <w:rFonts w:asciiTheme="majorBidi" w:eastAsiaTheme="minorEastAsia" w:hAnsiTheme="majorBidi" w:cstheme="majorBidi"/>
          <w:sz w:val="24"/>
          <w:szCs w:val="24"/>
        </w:rPr>
      </w:pPr>
    </w:p>
    <w:p w14:paraId="21A3D28E" w14:textId="77777777" w:rsidR="008812DE" w:rsidRDefault="008812DE" w:rsidP="00DD5B06">
      <w:pPr>
        <w:spacing w:after="240"/>
        <w:jc w:val="both"/>
        <w:rPr>
          <w:rFonts w:asciiTheme="majorBidi" w:eastAsiaTheme="minorEastAsia" w:hAnsiTheme="majorBidi" w:cstheme="majorBidi"/>
          <w:sz w:val="24"/>
          <w:szCs w:val="24"/>
        </w:rPr>
      </w:pPr>
    </w:p>
    <w:p w14:paraId="24D153E6" w14:textId="77777777" w:rsidR="008812DE" w:rsidRDefault="008812DE" w:rsidP="00DD5B06">
      <w:pPr>
        <w:spacing w:after="240"/>
        <w:jc w:val="both"/>
        <w:rPr>
          <w:rFonts w:asciiTheme="majorBidi" w:eastAsiaTheme="minorEastAsia" w:hAnsiTheme="majorBidi" w:cstheme="majorBidi"/>
          <w:sz w:val="24"/>
          <w:szCs w:val="24"/>
        </w:rPr>
      </w:pPr>
    </w:p>
    <w:p w14:paraId="0D8C6EE2" w14:textId="77777777" w:rsidR="008812DE" w:rsidRDefault="008812DE" w:rsidP="00DD5B06">
      <w:pPr>
        <w:spacing w:after="240"/>
        <w:jc w:val="both"/>
        <w:rPr>
          <w:rFonts w:asciiTheme="majorBidi" w:eastAsiaTheme="minorEastAsia" w:hAnsiTheme="majorBidi" w:cstheme="majorBidi"/>
          <w:sz w:val="24"/>
          <w:szCs w:val="24"/>
        </w:rPr>
      </w:pPr>
    </w:p>
    <w:p w14:paraId="5F867CC9" w14:textId="77777777" w:rsidR="008812DE" w:rsidRDefault="008812DE" w:rsidP="00DD5B06">
      <w:pPr>
        <w:spacing w:after="240"/>
        <w:jc w:val="both"/>
        <w:rPr>
          <w:rFonts w:asciiTheme="majorBidi" w:eastAsiaTheme="minorEastAsia" w:hAnsiTheme="majorBidi" w:cstheme="majorBidi"/>
          <w:sz w:val="24"/>
          <w:szCs w:val="24"/>
        </w:rPr>
      </w:pPr>
    </w:p>
    <w:p w14:paraId="456E1D0F" w14:textId="77777777" w:rsidR="008812DE" w:rsidRDefault="008812DE" w:rsidP="00DD5B06">
      <w:pPr>
        <w:spacing w:after="240"/>
        <w:jc w:val="both"/>
        <w:rPr>
          <w:rFonts w:asciiTheme="majorBidi" w:eastAsiaTheme="minorEastAsia" w:hAnsiTheme="majorBidi" w:cstheme="majorBidi"/>
          <w:sz w:val="24"/>
          <w:szCs w:val="24"/>
        </w:rPr>
      </w:pPr>
    </w:p>
    <w:p w14:paraId="2C5DB3D3" w14:textId="77777777" w:rsidR="008812DE" w:rsidRDefault="008812DE" w:rsidP="00DD5B06">
      <w:pPr>
        <w:spacing w:after="240"/>
        <w:jc w:val="both"/>
        <w:rPr>
          <w:rFonts w:asciiTheme="majorBidi" w:eastAsiaTheme="minorEastAsia" w:hAnsiTheme="majorBidi" w:cstheme="majorBidi"/>
          <w:sz w:val="24"/>
          <w:szCs w:val="24"/>
        </w:rPr>
      </w:pPr>
    </w:p>
    <w:p w14:paraId="21C8644B" w14:textId="77777777" w:rsidR="008812DE" w:rsidRDefault="008812DE" w:rsidP="00DD5B06">
      <w:pPr>
        <w:spacing w:after="240"/>
        <w:jc w:val="both"/>
        <w:rPr>
          <w:rFonts w:asciiTheme="majorBidi" w:eastAsiaTheme="minorEastAsia" w:hAnsiTheme="majorBidi" w:cstheme="majorBidi"/>
          <w:sz w:val="24"/>
          <w:szCs w:val="24"/>
        </w:rPr>
      </w:pPr>
    </w:p>
    <w:p w14:paraId="1FBC6565" w14:textId="77777777" w:rsidR="009A25EE" w:rsidRPr="009A25EE" w:rsidRDefault="00FB4436"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Pr>
          <w:rFonts w:asciiTheme="majorBidi" w:eastAsiaTheme="minorEastAsia" w:hAnsiTheme="majorBidi" w:cstheme="majorBidi"/>
          <w:sz w:val="24"/>
          <w:szCs w:val="24"/>
        </w:rPr>
        <w:fldChar w:fldCharType="begin" w:fldLock="1"/>
      </w:r>
      <w:r>
        <w:rPr>
          <w:rFonts w:asciiTheme="majorBidi" w:eastAsiaTheme="minorEastAsia" w:hAnsiTheme="majorBidi" w:cstheme="majorBidi"/>
          <w:sz w:val="24"/>
          <w:szCs w:val="24"/>
        </w:rPr>
        <w:instrText xml:space="preserve">ADDIN Mendeley Bibliography CSL_BIBLIOGRAPHY </w:instrText>
      </w:r>
      <w:r>
        <w:rPr>
          <w:rFonts w:asciiTheme="majorBidi" w:eastAsiaTheme="minorEastAsia" w:hAnsiTheme="majorBidi" w:cstheme="majorBidi"/>
          <w:sz w:val="24"/>
          <w:szCs w:val="24"/>
        </w:rPr>
        <w:fldChar w:fldCharType="separate"/>
      </w:r>
      <w:r w:rsidR="009A25EE" w:rsidRPr="009A25EE">
        <w:rPr>
          <w:rFonts w:ascii="Times New Roman" w:hAnsi="Times New Roman" w:cs="Times New Roman"/>
          <w:noProof/>
          <w:sz w:val="24"/>
          <w:szCs w:val="24"/>
        </w:rPr>
        <w:t>[1]</w:t>
      </w:r>
      <w:r w:rsidR="009A25EE" w:rsidRPr="009A25EE">
        <w:rPr>
          <w:rFonts w:ascii="Times New Roman" w:hAnsi="Times New Roman" w:cs="Times New Roman"/>
          <w:noProof/>
          <w:sz w:val="24"/>
          <w:szCs w:val="24"/>
        </w:rPr>
        <w:tab/>
        <w:t xml:space="preserve">D. S. Lindblad, C. R. Murphey, J. W. Clark, and W. R. Giles, “A model of the action potential and underlying membrane currents in a rabbit atrial cell,” </w:t>
      </w:r>
      <w:r w:rsidR="009A25EE" w:rsidRPr="009A25EE">
        <w:rPr>
          <w:rFonts w:ascii="Times New Roman" w:hAnsi="Times New Roman" w:cs="Times New Roman"/>
          <w:i/>
          <w:iCs/>
          <w:noProof/>
          <w:sz w:val="24"/>
          <w:szCs w:val="24"/>
        </w:rPr>
        <w:t>Am. J. Physiol. - Hear. Circ. Physiol.</w:t>
      </w:r>
      <w:r w:rsidR="009A25EE" w:rsidRPr="009A25EE">
        <w:rPr>
          <w:rFonts w:ascii="Times New Roman" w:hAnsi="Times New Roman" w:cs="Times New Roman"/>
          <w:noProof/>
          <w:sz w:val="24"/>
          <w:szCs w:val="24"/>
        </w:rPr>
        <w:t>, vol. 271, no. 4 40-4, Oct. 1996.</w:t>
      </w:r>
    </w:p>
    <w:p w14:paraId="198A867F"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[2]</w:t>
      </w:r>
      <w:r w:rsidRPr="009A25EE">
        <w:rPr>
          <w:rFonts w:ascii="Times New Roman" w:hAnsi="Times New Roman" w:cs="Times New Roman"/>
          <w:noProof/>
          <w:sz w:val="24"/>
          <w:szCs w:val="24"/>
        </w:rPr>
        <w:tab/>
        <w:t xml:space="preserve">S. Cortassa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computational model integrating electrophysiology, contraction, and mitochondrial bioenergetics in the ventricular myocyte,”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91, no. 4, pp. 1564–1589, Aug. 2006.</w:t>
      </w:r>
    </w:p>
    <w:p w14:paraId="72566F74"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[3]</w:t>
      </w:r>
      <w:r w:rsidRPr="009A25EE">
        <w:rPr>
          <w:rFonts w:ascii="Times New Roman" w:hAnsi="Times New Roman" w:cs="Times New Roman"/>
          <w:noProof/>
          <w:sz w:val="24"/>
          <w:szCs w:val="24"/>
        </w:rPr>
        <w:tab/>
        <w:t xml:space="preserve">M. H. T. Nguyen, S. J. Dudycha, and M. S. Jafri, “Effect of Ca2+ on cardiac mitochondrial energy production is modulated by Na+ and H+ dynamics,” </w:t>
      </w:r>
      <w:r w:rsidRPr="009A25EE">
        <w:rPr>
          <w:rFonts w:ascii="Times New Roman" w:hAnsi="Times New Roman" w:cs="Times New Roman"/>
          <w:i/>
          <w:iCs/>
          <w:noProof/>
          <w:sz w:val="24"/>
          <w:szCs w:val="24"/>
        </w:rPr>
        <w:t>Am. J. Physiol. - Cell Physiol.</w:t>
      </w:r>
      <w:r w:rsidRPr="009A25EE">
        <w:rPr>
          <w:rFonts w:ascii="Times New Roman" w:hAnsi="Times New Roman" w:cs="Times New Roman"/>
          <w:noProof/>
          <w:sz w:val="24"/>
          <w:szCs w:val="24"/>
        </w:rPr>
        <w:t>, vol. 292, no. 6, pp. C2004–C2020, Jan. 2007.</w:t>
      </w:r>
    </w:p>
    <w:p w14:paraId="78FEB39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[4]</w:t>
      </w:r>
      <w:r w:rsidRPr="009A25EE">
        <w:rPr>
          <w:rFonts w:ascii="Times New Roman" w:hAnsi="Times New Roman" w:cs="Times New Roman"/>
          <w:noProof/>
          <w:sz w:val="24"/>
          <w:szCs w:val="24"/>
        </w:rPr>
        <w:tab/>
        <w:t xml:space="preserve">Y. Yaniv, R. Sivan, and A. Landesberg, “Stability, controllability, and observability of the ‘four state’ model for the sarcomeric control of contraction,” </w:t>
      </w:r>
      <w:r w:rsidRPr="009A25EE">
        <w:rPr>
          <w:rFonts w:ascii="Times New Roman" w:hAnsi="Times New Roman" w:cs="Times New Roman"/>
          <w:i/>
          <w:iCs/>
          <w:noProof/>
          <w:sz w:val="24"/>
          <w:szCs w:val="24"/>
        </w:rPr>
        <w:t>Ann. Biomed. Eng.</w:t>
      </w:r>
      <w:r w:rsidRPr="009A25EE">
        <w:rPr>
          <w:rFonts w:ascii="Times New Roman" w:hAnsi="Times New Roman" w:cs="Times New Roman"/>
          <w:noProof/>
          <w:sz w:val="24"/>
          <w:szCs w:val="24"/>
        </w:rPr>
        <w:t>, vol. 34, no. 5, pp. 778–789, May 2006.</w:t>
      </w:r>
    </w:p>
    <w:p w14:paraId="5E3DA59D"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[5]</w:t>
      </w:r>
      <w:r w:rsidRPr="009A25EE">
        <w:rPr>
          <w:rFonts w:ascii="Times New Roman" w:hAnsi="Times New Roman" w:cs="Times New Roman"/>
          <w:noProof/>
          <w:sz w:val="24"/>
          <w:szCs w:val="24"/>
        </w:rPr>
        <w:tab/>
        <w:t xml:space="preserve">D. W. Hilgemann and D. Noble, “Excitation-contraction coupling and extracellular calcium transients in rabbit atrium: reconstruction of basic cellular mechanisms.,” </w:t>
      </w:r>
      <w:r w:rsidRPr="009A25EE">
        <w:rPr>
          <w:rFonts w:ascii="Times New Roman" w:hAnsi="Times New Roman" w:cs="Times New Roman"/>
          <w:i/>
          <w:iCs/>
          <w:noProof/>
          <w:sz w:val="24"/>
          <w:szCs w:val="24"/>
        </w:rPr>
        <w:t>Proc. R. Soc. Lond. B. Biol. Sci.</w:t>
      </w:r>
      <w:r w:rsidRPr="009A25EE">
        <w:rPr>
          <w:rFonts w:ascii="Times New Roman" w:hAnsi="Times New Roman" w:cs="Times New Roman"/>
          <w:noProof/>
          <w:sz w:val="24"/>
          <w:szCs w:val="24"/>
        </w:rPr>
        <w:t>, vol. 230, no. 1259, pp. 163–205, 1987.</w:t>
      </w:r>
    </w:p>
    <w:p w14:paraId="7E07638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[6]</w:t>
      </w:r>
      <w:r w:rsidRPr="009A25EE">
        <w:rPr>
          <w:rFonts w:ascii="Times New Roman" w:hAnsi="Times New Roman" w:cs="Times New Roman"/>
          <w:noProof/>
          <w:sz w:val="24"/>
          <w:szCs w:val="24"/>
        </w:rPr>
        <w:tab/>
        <w:t xml:space="preserve">J. Behar, A. Ganesan, J. Zhang, and Y. Yaniv, “The autonomic nervous system regulates the heart rate through cAMP-PKA dependent and independent coupled-clock pacemaker cell mechanisms,”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7, no. SEP, p. 419, Sep. 2016.</w:t>
      </w:r>
    </w:p>
    <w:p w14:paraId="7C833186"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[7]</w:t>
      </w:r>
      <w:r w:rsidRPr="009A25EE">
        <w:rPr>
          <w:rFonts w:ascii="Times New Roman" w:hAnsi="Times New Roman" w:cs="Times New Roman"/>
          <w:noProof/>
          <w:sz w:val="24"/>
          <w:szCs w:val="24"/>
        </w:rPr>
        <w:tab/>
        <w:t xml:space="preserve">O. V. Aslanidi, M. R. Boyett, H. Dobrzynski, J. Li, and H. Zhang, “Mechanisms of transition from normal to reentrant electrical activity in a model of rabbit atrial tissue: Interaction of tissue heterogeneity and anisotropy,”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96, no. 3, pp. 798–817, 2009.</w:t>
      </w:r>
    </w:p>
    <w:p w14:paraId="500FD418"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rPr>
      </w:pPr>
      <w:r w:rsidRPr="009A25EE">
        <w:rPr>
          <w:rFonts w:ascii="Times New Roman" w:hAnsi="Times New Roman" w:cs="Times New Roman"/>
          <w:noProof/>
          <w:sz w:val="24"/>
          <w:szCs w:val="24"/>
        </w:rPr>
        <w:lastRenderedPageBreak/>
        <w:t>[8]</w:t>
      </w:r>
      <w:r w:rsidRPr="009A25EE">
        <w:rPr>
          <w:rFonts w:ascii="Times New Roman" w:hAnsi="Times New Roman" w:cs="Times New Roman"/>
          <w:noProof/>
          <w:sz w:val="24"/>
          <w:szCs w:val="24"/>
        </w:rPr>
        <w:tab/>
        <w:t xml:space="preserve">N. Kirschner-Peretz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method sustaining the bioelectric, biophysical, and bioenergetic function of cultured rabbit atrial cells,”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8, p. 584, 2017.</w:t>
      </w:r>
    </w:p>
    <w:p w14:paraId="0A4884A6" w14:textId="77777777" w:rsidR="00C27051" w:rsidRDefault="00FB4436" w:rsidP="00DD5B06">
      <w:pPr>
        <w:spacing w:after="24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fldChar w:fldCharType="end"/>
      </w:r>
    </w:p>
    <w:p w14:paraId="1B15854F" w14:textId="77777777" w:rsidR="00C27051" w:rsidRDefault="00C27051" w:rsidP="00DD5B06">
      <w:pPr>
        <w:spacing w:after="240"/>
        <w:jc w:val="both"/>
        <w:rPr>
          <w:rFonts w:asciiTheme="majorBidi" w:eastAsiaTheme="minorEastAsia" w:hAnsiTheme="majorBidi" w:cstheme="majorBidi"/>
          <w:sz w:val="24"/>
          <w:szCs w:val="24"/>
        </w:rPr>
      </w:pPr>
    </w:p>
    <w:p w14:paraId="23A7F999" w14:textId="77777777" w:rsidR="00C27051" w:rsidRDefault="00C27051" w:rsidP="00DD5B06">
      <w:pPr>
        <w:spacing w:after="240"/>
        <w:jc w:val="both"/>
        <w:rPr>
          <w:rFonts w:asciiTheme="majorBidi" w:eastAsiaTheme="minorEastAsia" w:hAnsiTheme="majorBidi" w:cstheme="majorBidi"/>
          <w:sz w:val="24"/>
          <w:szCs w:val="24"/>
        </w:rPr>
      </w:pPr>
    </w:p>
    <w:p w14:paraId="7E1F2A82" w14:textId="77777777" w:rsidR="00C27051" w:rsidRDefault="00C27051" w:rsidP="00DD5B06">
      <w:pPr>
        <w:spacing w:after="240"/>
        <w:jc w:val="both"/>
        <w:rPr>
          <w:rFonts w:asciiTheme="majorBidi" w:eastAsiaTheme="minorEastAsia" w:hAnsiTheme="majorBidi" w:cstheme="majorBidi"/>
          <w:sz w:val="24"/>
          <w:szCs w:val="24"/>
        </w:rPr>
      </w:pPr>
    </w:p>
    <w:p w14:paraId="0CAECBD2" w14:textId="77777777" w:rsidR="00C27051" w:rsidRDefault="00C27051" w:rsidP="00DD5B06">
      <w:pPr>
        <w:spacing w:after="240"/>
        <w:jc w:val="both"/>
        <w:rPr>
          <w:rFonts w:asciiTheme="majorBidi" w:eastAsiaTheme="minorEastAsia" w:hAnsiTheme="majorBidi" w:cstheme="majorBidi"/>
          <w:sz w:val="24"/>
          <w:szCs w:val="24"/>
        </w:rPr>
      </w:pPr>
    </w:p>
    <w:p w14:paraId="28CDDDE1" w14:textId="77777777" w:rsidR="00C27051" w:rsidRDefault="00C27051" w:rsidP="00DD5B06">
      <w:pPr>
        <w:spacing w:after="240"/>
        <w:jc w:val="both"/>
        <w:rPr>
          <w:rFonts w:asciiTheme="majorBidi" w:eastAsiaTheme="minorEastAsia" w:hAnsiTheme="majorBidi" w:cstheme="majorBidi"/>
          <w:sz w:val="24"/>
          <w:szCs w:val="24"/>
        </w:rPr>
      </w:pPr>
    </w:p>
    <w:p w14:paraId="7CC5C91E" w14:textId="77777777" w:rsidR="00C27051" w:rsidRDefault="00C27051" w:rsidP="00DD5B06">
      <w:pPr>
        <w:spacing w:after="240"/>
        <w:jc w:val="both"/>
        <w:rPr>
          <w:rFonts w:asciiTheme="majorBidi" w:eastAsiaTheme="minorEastAsia" w:hAnsiTheme="majorBidi" w:cstheme="majorBidi"/>
          <w:sz w:val="24"/>
          <w:szCs w:val="24"/>
        </w:rPr>
      </w:pPr>
    </w:p>
    <w:p w14:paraId="4AC16F92" w14:textId="77777777" w:rsidR="00C27051" w:rsidRDefault="00C27051" w:rsidP="00DD5B06">
      <w:pPr>
        <w:spacing w:after="240"/>
        <w:jc w:val="both"/>
        <w:rPr>
          <w:rFonts w:asciiTheme="majorBidi" w:eastAsiaTheme="minorEastAsia" w:hAnsiTheme="majorBidi" w:cstheme="majorBidi"/>
          <w:sz w:val="24"/>
          <w:szCs w:val="24"/>
        </w:rPr>
      </w:pPr>
    </w:p>
    <w:p w14:paraId="79E20EA0" w14:textId="77777777" w:rsidR="00C27051" w:rsidRDefault="00C27051" w:rsidP="00DD5B06">
      <w:pPr>
        <w:spacing w:after="240"/>
        <w:jc w:val="both"/>
        <w:rPr>
          <w:rFonts w:asciiTheme="majorBidi" w:eastAsiaTheme="minorEastAsia" w:hAnsiTheme="majorBidi" w:cstheme="majorBidi"/>
          <w:sz w:val="24"/>
          <w:szCs w:val="24"/>
        </w:rPr>
      </w:pPr>
    </w:p>
    <w:p w14:paraId="7058011D" w14:textId="77777777" w:rsidR="00C27051" w:rsidRDefault="00C27051" w:rsidP="00DD5B06">
      <w:pPr>
        <w:spacing w:after="240"/>
        <w:jc w:val="both"/>
        <w:rPr>
          <w:rFonts w:asciiTheme="majorBidi" w:eastAsiaTheme="minorEastAsia" w:hAnsiTheme="majorBidi" w:cstheme="majorBidi"/>
          <w:sz w:val="24"/>
          <w:szCs w:val="24"/>
        </w:rPr>
      </w:pPr>
    </w:p>
    <w:p w14:paraId="7B2FB270" w14:textId="77777777" w:rsidR="00C27051" w:rsidRDefault="00C27051" w:rsidP="00DD5B06">
      <w:pPr>
        <w:spacing w:after="240"/>
        <w:jc w:val="both"/>
        <w:rPr>
          <w:rFonts w:asciiTheme="majorBidi" w:eastAsiaTheme="minorEastAsia" w:hAnsiTheme="majorBidi" w:cstheme="majorBidi"/>
          <w:sz w:val="24"/>
          <w:szCs w:val="24"/>
        </w:rPr>
      </w:pPr>
    </w:p>
    <w:p w14:paraId="6FDD6B18" w14:textId="77777777" w:rsidR="00C27051" w:rsidRDefault="00C27051" w:rsidP="00DD5B06">
      <w:pPr>
        <w:spacing w:after="240"/>
        <w:jc w:val="both"/>
        <w:rPr>
          <w:rFonts w:asciiTheme="majorBidi" w:eastAsiaTheme="minorEastAsia" w:hAnsiTheme="majorBidi" w:cstheme="majorBidi"/>
          <w:sz w:val="24"/>
          <w:szCs w:val="24"/>
        </w:rPr>
      </w:pPr>
    </w:p>
    <w:p w14:paraId="1C627407" w14:textId="77777777" w:rsidR="00C27051" w:rsidRDefault="00C27051" w:rsidP="00DD5B06">
      <w:pPr>
        <w:spacing w:after="240"/>
        <w:jc w:val="both"/>
        <w:rPr>
          <w:rFonts w:asciiTheme="majorBidi" w:eastAsiaTheme="minorEastAsia" w:hAnsiTheme="majorBidi" w:cstheme="majorBidi"/>
          <w:sz w:val="24"/>
          <w:szCs w:val="24"/>
        </w:rPr>
      </w:pPr>
    </w:p>
    <w:p w14:paraId="0809F136" w14:textId="77777777" w:rsidR="00C27051" w:rsidRDefault="00C27051" w:rsidP="00DD5B06">
      <w:pPr>
        <w:spacing w:after="240"/>
        <w:jc w:val="both"/>
        <w:rPr>
          <w:rFonts w:asciiTheme="majorBidi" w:eastAsiaTheme="minorEastAsia" w:hAnsiTheme="majorBidi" w:cstheme="majorBidi"/>
          <w:sz w:val="24"/>
          <w:szCs w:val="24"/>
        </w:rPr>
      </w:pPr>
    </w:p>
    <w:p w14:paraId="00774EBB" w14:textId="77777777" w:rsidR="00C27051" w:rsidRDefault="00C27051" w:rsidP="00DD5B06">
      <w:pPr>
        <w:spacing w:after="240"/>
        <w:jc w:val="both"/>
        <w:rPr>
          <w:rFonts w:asciiTheme="majorBidi" w:eastAsiaTheme="minorEastAsia" w:hAnsiTheme="majorBidi" w:cstheme="majorBidi"/>
          <w:sz w:val="24"/>
          <w:szCs w:val="24"/>
        </w:rPr>
      </w:pPr>
    </w:p>
    <w:p w14:paraId="7C14128E" w14:textId="77777777" w:rsidR="00C27051" w:rsidRDefault="00C27051" w:rsidP="00DD5B06">
      <w:pPr>
        <w:spacing w:after="240"/>
        <w:jc w:val="both"/>
        <w:rPr>
          <w:rFonts w:asciiTheme="majorBidi" w:eastAsiaTheme="minorEastAsia" w:hAnsiTheme="majorBidi" w:cstheme="majorBidi"/>
          <w:sz w:val="24"/>
          <w:szCs w:val="24"/>
        </w:rPr>
      </w:pPr>
    </w:p>
    <w:p w14:paraId="2918BB63" w14:textId="77777777" w:rsidR="00C27051" w:rsidRDefault="00C27051" w:rsidP="00DD5B06">
      <w:pPr>
        <w:spacing w:after="240"/>
        <w:jc w:val="both"/>
        <w:rPr>
          <w:rFonts w:asciiTheme="majorBidi" w:eastAsiaTheme="minorEastAsia" w:hAnsiTheme="majorBidi" w:cstheme="majorBidi"/>
          <w:sz w:val="24"/>
          <w:szCs w:val="24"/>
        </w:rPr>
      </w:pPr>
    </w:p>
    <w:p w14:paraId="34D99643" w14:textId="77777777" w:rsidR="00C27051" w:rsidRDefault="00C27051" w:rsidP="00DD5B06">
      <w:pPr>
        <w:spacing w:after="240"/>
        <w:jc w:val="both"/>
        <w:rPr>
          <w:rFonts w:asciiTheme="majorBidi" w:eastAsiaTheme="minorEastAsia" w:hAnsiTheme="majorBidi" w:cstheme="majorBidi"/>
          <w:sz w:val="24"/>
          <w:szCs w:val="24"/>
        </w:rPr>
      </w:pPr>
    </w:p>
    <w:p w14:paraId="1A666541" w14:textId="77777777" w:rsidR="00C27051" w:rsidRDefault="00C27051" w:rsidP="00DD5B06">
      <w:pPr>
        <w:spacing w:after="240"/>
        <w:jc w:val="both"/>
        <w:rPr>
          <w:rFonts w:asciiTheme="majorBidi" w:eastAsiaTheme="minorEastAsia" w:hAnsiTheme="majorBidi" w:cstheme="majorBidi"/>
          <w:sz w:val="24"/>
          <w:szCs w:val="24"/>
        </w:rPr>
      </w:pPr>
    </w:p>
    <w:p w14:paraId="65472B14" w14:textId="77777777" w:rsidR="00C27051" w:rsidRDefault="00C27051" w:rsidP="00DD5B06">
      <w:pPr>
        <w:spacing w:after="240"/>
        <w:jc w:val="both"/>
        <w:rPr>
          <w:rFonts w:asciiTheme="majorBidi" w:eastAsiaTheme="minorEastAsia" w:hAnsiTheme="majorBidi" w:cstheme="majorBidi"/>
          <w:sz w:val="24"/>
          <w:szCs w:val="24"/>
        </w:rPr>
      </w:pPr>
    </w:p>
    <w:p w14:paraId="764C8E81" w14:textId="77777777" w:rsidR="00C27051" w:rsidRDefault="00C27051" w:rsidP="00DD5B06">
      <w:pPr>
        <w:spacing w:after="240"/>
        <w:jc w:val="both"/>
        <w:rPr>
          <w:rFonts w:asciiTheme="majorBidi" w:eastAsiaTheme="minorEastAsia" w:hAnsiTheme="majorBidi" w:cstheme="majorBidi"/>
          <w:sz w:val="24"/>
          <w:szCs w:val="24"/>
        </w:rPr>
      </w:pPr>
    </w:p>
    <w:p w14:paraId="7203EECF" w14:textId="77777777" w:rsidR="00C27051" w:rsidRPr="001A0E5E" w:rsidRDefault="00C27051" w:rsidP="00DD5B06">
      <w:pPr>
        <w:spacing w:after="240"/>
        <w:jc w:val="both"/>
        <w:rPr>
          <w:rFonts w:asciiTheme="majorBidi" w:eastAsiaTheme="minorEastAsia" w:hAnsiTheme="majorBidi" w:cstheme="majorBidi"/>
          <w:sz w:val="24"/>
          <w:szCs w:val="24"/>
        </w:rPr>
      </w:pPr>
    </w:p>
    <w:p w14:paraId="1BED7675" w14:textId="77777777" w:rsidR="00F22F60" w:rsidRDefault="00F22F60" w:rsidP="00DD5B06">
      <w:pPr>
        <w:jc w:val="both"/>
      </w:pPr>
    </w:p>
    <w:sectPr w:rsidR="00F22F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am Keidar" w:date="2021-11-21T13:18:00Z" w:initials="NK">
    <w:p w14:paraId="5D414E8C" w14:textId="1A8C62FC" w:rsidR="001556AD" w:rsidRDefault="001556AD">
      <w:pPr>
        <w:pStyle w:val="CommentText"/>
      </w:pPr>
      <w:r>
        <w:rPr>
          <w:rStyle w:val="CommentReference"/>
        </w:rPr>
        <w:annotationRef/>
      </w:r>
      <w:r>
        <w:t>Stimulation regime explanation is missing</w:t>
      </w:r>
    </w:p>
  </w:comment>
  <w:comment w:id="3" w:author="Noam Keidar" w:date="2021-11-17T22:03:00Z" w:initials="NK">
    <w:p w14:paraId="46A3C45E" w14:textId="7E15A725" w:rsidR="0091399B" w:rsidRDefault="0091399B">
      <w:pPr>
        <w:pStyle w:val="CommentText"/>
      </w:pPr>
      <w:r>
        <w:rPr>
          <w:rStyle w:val="CommentReference"/>
        </w:rPr>
        <w:annotationRef/>
      </w:r>
      <w:r>
        <w:t xml:space="preserve">Inconsistent naming. Should be </w:t>
      </w:r>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f</m:t>
                </m:r>
              </m:e>
              <m:sub>
                <m:r>
                  <w:rPr>
                    <w:rFonts w:ascii="Cambria Math" w:hAnsi="Cambria Math"/>
                  </w:rPr>
                  <m:t>L</m:t>
                </m:r>
              </m:sub>
            </m:sSub>
          </m:sub>
        </m:sSub>
      </m:oMath>
    </w:p>
  </w:comment>
  <w:comment w:id="4" w:author="Noam Keidar" w:date="2021-11-17T22:47:00Z" w:initials="NK">
    <w:p w14:paraId="3BF1DFCA" w14:textId="4D05FBFB" w:rsidR="00494449" w:rsidRDefault="00494449">
      <w:pPr>
        <w:pStyle w:val="CommentText"/>
      </w:pPr>
      <w:r>
        <w:rPr>
          <w:rStyle w:val="CommentReference"/>
        </w:rPr>
        <w:annotationRef/>
      </w:r>
      <w:r>
        <w:t xml:space="preserve">Shouldn’t it be </w:t>
      </w:r>
      <m:oMath>
        <m:sSub>
          <m:sSubPr>
            <m:ctrlPr>
              <w:rPr>
                <w:rFonts w:ascii="Cambria Math" w:hAnsi="Cambria Math"/>
                <w:i/>
              </w:rPr>
            </m:ctrlPr>
          </m:sSubPr>
          <m:e>
            <m:r>
              <w:rPr>
                <w:rFonts w:ascii="Cambria Math" w:hAnsi="Cambria Math"/>
              </w:rPr>
              <m:t>E</m:t>
            </m:r>
          </m:e>
          <m:sub>
            <m:r>
              <w:rPr>
                <w:rFonts w:ascii="Cambria Math" w:hAnsi="Cambria Math"/>
              </w:rPr>
              <m:t>Ca</m:t>
            </m:r>
          </m:sub>
        </m:sSub>
        <m:r>
          <w:rPr>
            <w:rFonts w:ascii="Cambria Math" w:hAnsi="Cambria Math"/>
          </w:rPr>
          <m:t>?</m:t>
        </m:r>
      </m:oMath>
    </w:p>
  </w:comment>
  <w:comment w:id="55" w:author="Noam Keidar" w:date="2021-11-17T22:57:00Z" w:initials="NK">
    <w:p w14:paraId="3B3469DB" w14:textId="47BF0018" w:rsidR="00494449" w:rsidRDefault="00494449">
      <w:pPr>
        <w:pStyle w:val="CommentText"/>
      </w:pPr>
      <w:r>
        <w:rPr>
          <w:rStyle w:val="CommentReference"/>
        </w:rPr>
        <w:annotationRef/>
      </w: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sus</m:t>
            </m:r>
          </m:sub>
        </m:sSub>
      </m:oMath>
      <w:r w:rsidR="0037502D">
        <w:rPr>
          <w:rFonts w:eastAsiaTheme="minorEastAsia"/>
          <w:sz w:val="24"/>
          <w:szCs w:val="24"/>
        </w:rPr>
        <w:t xml:space="preserve">  </w:t>
      </w:r>
      <w:r w:rsidR="0037502D" w:rsidRPr="0037502D">
        <w:rPr>
          <w:rFonts w:eastAsiaTheme="minorEastAsia"/>
          <w:sz w:val="24"/>
          <w:szCs w:val="24"/>
        </w:rPr>
        <w:t>appears twice in this expression.</w:t>
      </w:r>
      <w:r w:rsidR="0037502D">
        <w:rPr>
          <w:rFonts w:eastAsiaTheme="minorEastAsia"/>
          <w:sz w:val="24"/>
          <w:szCs w:val="24"/>
        </w:rPr>
        <w:t xml:space="preserve"> </w:t>
      </w:r>
      <w:r w:rsidR="0037502D" w:rsidRPr="0037502D">
        <w:rPr>
          <w:rFonts w:eastAsiaTheme="minorEastAsia"/>
          <w:sz w:val="24"/>
          <w:szCs w:val="24"/>
        </w:rPr>
        <w:t>Once explicitly and once inside</w:t>
      </w:r>
      <w:r w:rsidR="0037502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K,to</m:t>
            </m:r>
          </m:sub>
        </m:sSub>
      </m:oMath>
    </w:p>
  </w:comment>
  <w:comment w:id="88" w:author="Noam Keidar" w:date="2021-11-17T23:17:00Z" w:initials="NK">
    <w:p w14:paraId="03984BA3" w14:textId="0BE2DF7C" w:rsidR="00510720" w:rsidRDefault="00510720">
      <w:pPr>
        <w:pStyle w:val="CommentText"/>
      </w:pPr>
      <w:r>
        <w:rPr>
          <w:rStyle w:val="CommentReference"/>
        </w:rPr>
        <w:annotationRef/>
      </w:r>
      <m:oMath>
        <m:r>
          <w:rPr>
            <w:rFonts w:ascii="Cambria Math" w:hAnsi="Cambria Math" w:cstheme="majorBidi"/>
            <w:sz w:val="24"/>
            <w:szCs w:val="24"/>
            <w:highlight w:val="red"/>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I</m:t>
            </m:r>
          </m:e>
          <m:sub>
            <m:r>
              <w:rPr>
                <w:rFonts w:ascii="Cambria Math" w:hAnsi="Cambria Math" w:cstheme="majorBidi"/>
                <w:sz w:val="24"/>
                <w:szCs w:val="24"/>
                <w:highlight w:val="red"/>
              </w:rPr>
              <m:t>NaK</m:t>
            </m:r>
          </m:sub>
        </m:sSub>
        <m:r>
          <w:rPr>
            <w:rFonts w:ascii="Cambria Math" w:hAnsi="Cambria Math" w:cstheme="majorBidi"/>
            <w:sz w:val="24"/>
            <w:szCs w:val="24"/>
          </w:rPr>
          <m:t xml:space="preserve"> sign mismatch</m:t>
        </m:r>
      </m:oMath>
    </w:p>
  </w:comment>
  <w:comment w:id="132" w:author="Noam Keidar" w:date="2021-11-18T00:07:00Z" w:initials="NK">
    <w:p w14:paraId="60E3FC36" w14:textId="42514B99" w:rsidR="00832B27" w:rsidRDefault="00832B27">
      <w:pPr>
        <w:pStyle w:val="CommentText"/>
      </w:pPr>
      <w:r>
        <w:rPr>
          <w:rStyle w:val="CommentReference"/>
        </w:rPr>
        <w:annotationRef/>
      </w:r>
      <w:r>
        <w:t>240 in code, we need to decide on a consistent value</w:t>
      </w:r>
    </w:p>
  </w:comment>
  <w:comment w:id="134" w:author="Noam Keidar" w:date="2021-11-18T13:09:00Z" w:initials="NK">
    <w:p w14:paraId="2DDF9DE1" w14:textId="2D63DCF8" w:rsidR="00447B7B" w:rsidRDefault="00447B7B">
      <w:pPr>
        <w:pStyle w:val="CommentText"/>
      </w:pPr>
      <w:r>
        <w:rPr>
          <w:rStyle w:val="CommentReference"/>
        </w:rPr>
        <w:annotationRef/>
      </w:r>
      <w:r>
        <w:t>Not represented</w:t>
      </w:r>
    </w:p>
  </w:comment>
  <w:comment w:id="135" w:author="Noam Keidar" w:date="2021-11-18T13:18:00Z" w:initials="NK">
    <w:p w14:paraId="3C7F075C" w14:textId="2AA83017" w:rsidR="00EA3A23" w:rsidRDefault="00EA3A23">
      <w:pPr>
        <w:pStyle w:val="CommentText"/>
      </w:pPr>
      <w:r>
        <w:rPr>
          <w:rStyle w:val="CommentReference"/>
        </w:rPr>
        <w:annotationRef/>
      </w:r>
      <w:r>
        <w:t>There are repeating elements in this equation, is it intentional?</w:t>
      </w:r>
    </w:p>
  </w:comment>
  <w:comment w:id="136" w:author="Noam Keidar" w:date="2021-11-18T13:42:00Z" w:initials="NK">
    <w:p w14:paraId="7D014F69" w14:textId="6DF5A209" w:rsidR="00A213F8" w:rsidRDefault="00A213F8">
      <w:pPr>
        <w:pStyle w:val="CommentText"/>
      </w:pPr>
      <w:r>
        <w:rPr>
          <w:rStyle w:val="CommentReference"/>
        </w:rPr>
        <w:annotationRef/>
      </w:r>
      <w:r>
        <w:t>This constant has the same name as in the IDH section, but different value in the code</w:t>
      </w:r>
    </w:p>
  </w:comment>
  <w:comment w:id="137" w:author="Noam Keidar" w:date="2021-11-18T13:43:00Z" w:initials="NK">
    <w:p w14:paraId="03561368" w14:textId="42648FAE" w:rsidR="00A213F8" w:rsidRDefault="00A213F8">
      <w:pPr>
        <w:pStyle w:val="CommentText"/>
      </w:pPr>
      <w:r>
        <w:rPr>
          <w:rStyle w:val="CommentReference"/>
        </w:rPr>
        <w:annotationRef/>
      </w:r>
      <w:r>
        <w:t>Did you mean NAD+ ?</w:t>
      </w:r>
    </w:p>
  </w:comment>
  <w:comment w:id="138" w:author="Noam Keidar" w:date="2021-11-18T14:02:00Z" w:initials="NK">
    <w:p w14:paraId="7E37FA7E" w14:textId="54902A6B" w:rsidR="00A64B7B" w:rsidRDefault="00A64B7B">
      <w:pPr>
        <w:pStyle w:val="CommentText"/>
      </w:pPr>
      <w:r>
        <w:rPr>
          <w:rStyle w:val="CommentReference"/>
        </w:rPr>
        <w:annotationRef/>
      </w:r>
      <w:r>
        <w:t xml:space="preserve">Again, a different value of </w:t>
      </w:r>
      <m:oMath>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m:oMath>
      <w:r>
        <w:rPr>
          <w:rFonts w:eastAsiaTheme="minorEastAsia"/>
          <w:sz w:val="24"/>
          <w:szCs w:val="24"/>
        </w:rPr>
        <w:t xml:space="preserve"> in the code, but same representation in the equations. Why?</w:t>
      </w:r>
    </w:p>
  </w:comment>
  <w:comment w:id="139" w:author="Noam Keidar" w:date="2021-11-21T09:08:00Z" w:initials="NK">
    <w:p w14:paraId="2F7A0DE9" w14:textId="7CD75F5F" w:rsidR="00C76EF5" w:rsidRDefault="00C76EF5">
      <w:pPr>
        <w:pStyle w:val="CommentText"/>
      </w:pPr>
      <w:r>
        <w:rPr>
          <w:rStyle w:val="CommentReference"/>
        </w:rPr>
        <w:annotationRef/>
      </w:r>
      <w:r>
        <w:t xml:space="preserve">In the code it’s </w:t>
      </w:r>
      <m:oMath>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F1</m:t>
                </m:r>
              </m:sub>
            </m:sSub>
          </m:num>
          <m:den>
            <m:r>
              <w:rPr>
                <w:rFonts w:ascii="Cambria Math" w:hAnsi="Cambria Math"/>
              </w:rPr>
              <m:t>RT</m:t>
            </m:r>
          </m:den>
        </m:f>
      </m:oMath>
      <w:r w:rsidR="00303084">
        <w:rPr>
          <w:rFonts w:eastAsiaTheme="minorEastAsia"/>
        </w:rPr>
        <w:t>, is Faraday’s const. redundant in the code or missing here?</w:t>
      </w:r>
    </w:p>
  </w:comment>
  <w:comment w:id="140" w:author="Noam Keidar" w:date="2021-11-21T09:10:00Z" w:initials="NK">
    <w:p w14:paraId="6D72A82F" w14:textId="0A740A89" w:rsidR="00303084" w:rsidRDefault="00303084">
      <w:pPr>
        <w:pStyle w:val="CommentText"/>
      </w:pPr>
      <w:r>
        <w:rPr>
          <w:rStyle w:val="CommentReference"/>
        </w:rPr>
        <w:annotationRef/>
      </w:r>
      <w:r>
        <w:t>Same here… is F missing?</w:t>
      </w:r>
    </w:p>
  </w:comment>
  <w:comment w:id="141" w:author="Noam Keidar" w:date="2021-11-21T09:13:00Z" w:initials="NK">
    <w:p w14:paraId="243457E4" w14:textId="75B75D31" w:rsidR="00BA44CD" w:rsidRDefault="00BA44CD">
      <w:pPr>
        <w:pStyle w:val="CommentText"/>
      </w:pPr>
      <w:r>
        <w:rPr>
          <w:rStyle w:val="CommentReference"/>
        </w:rPr>
        <w:annotationRef/>
      </w:r>
      <w:r>
        <w:t>Same</w:t>
      </w:r>
    </w:p>
  </w:comment>
  <w:comment w:id="142" w:author="Noam Keidar" w:date="2021-11-21T09:14:00Z" w:initials="NK">
    <w:p w14:paraId="167F208E" w14:textId="113384DD" w:rsidR="00BA44CD" w:rsidRDefault="00BA44CD">
      <w:pPr>
        <w:pStyle w:val="CommentText"/>
      </w:pPr>
      <w:r>
        <w:rPr>
          <w:rStyle w:val="CommentReference"/>
        </w:rPr>
        <w:annotationRef/>
      </w:r>
      <w:r>
        <w:t>same</w:t>
      </w:r>
    </w:p>
  </w:comment>
  <w:comment w:id="143" w:author="Noam Keidar" w:date="2021-11-21T09:19:00Z" w:initials="NK">
    <w:p w14:paraId="530F4B85" w14:textId="1BF15E84" w:rsidR="0099487B" w:rsidRDefault="0099487B">
      <w:pPr>
        <w:pStyle w:val="CommentText"/>
      </w:pPr>
      <w:r>
        <w:rPr>
          <w:rStyle w:val="CommentReference"/>
        </w:rPr>
        <w:annotationRef/>
      </w:r>
      <w:r>
        <w:t>Same</w:t>
      </w:r>
    </w:p>
  </w:comment>
  <w:comment w:id="144" w:author="Noam Keidar" w:date="2021-11-21T09:20:00Z" w:initials="NK">
    <w:p w14:paraId="15C3BDDD" w14:textId="429B6256" w:rsidR="0099487B" w:rsidRDefault="0099487B">
      <w:pPr>
        <w:pStyle w:val="CommentText"/>
      </w:pPr>
      <w:r>
        <w:rPr>
          <w:rStyle w:val="CommentReference"/>
        </w:rPr>
        <w:annotationRef/>
      </w:r>
      <w:r>
        <w:t>same</w:t>
      </w:r>
    </w:p>
  </w:comment>
  <w:comment w:id="145" w:author="Noam Keidar" w:date="2021-11-21T11:43:00Z" w:initials="NK">
    <w:p w14:paraId="24842D01" w14:textId="3F9542E6" w:rsidR="000C77EB" w:rsidRDefault="000C77EB">
      <w:pPr>
        <w:pStyle w:val="CommentText"/>
      </w:pPr>
      <w:r>
        <w:rPr>
          <w:rStyle w:val="CommentReference"/>
        </w:rPr>
        <w:annotationRef/>
      </w:r>
      <w:r>
        <w:t>Should this equation be here? It looks too general to be under the APTase</w:t>
      </w:r>
    </w:p>
  </w:comment>
  <w:comment w:id="146" w:author="Noam Keidar" w:date="2021-11-21T11:47:00Z" w:initials="NK">
    <w:p w14:paraId="072DC123" w14:textId="2EDE6A8F" w:rsidR="006C41AF" w:rsidRDefault="006C41AF">
      <w:pPr>
        <w:pStyle w:val="CommentText"/>
      </w:pPr>
      <w:r>
        <w:rPr>
          <w:rStyle w:val="CommentReference"/>
        </w:rPr>
        <w:annotationRef/>
      </w:r>
      <m:oMath>
        <m:sSub>
          <m:sSubPr>
            <m:ctrlPr>
              <w:rPr>
                <w:rFonts w:ascii="Cambria Math" w:hAnsi="Cambria Math"/>
                <w:i/>
              </w:rPr>
            </m:ctrlPr>
          </m:sSubPr>
          <m:e>
            <m:r>
              <w:rPr>
                <w:rFonts w:ascii="Cambria Math" w:hAnsi="Cambria Math"/>
              </w:rPr>
              <m:t>z</m:t>
            </m:r>
          </m:e>
          <m:sub>
            <m:r>
              <w:rPr>
                <w:rFonts w:ascii="Cambria Math" w:hAnsi="Cambria Math"/>
              </w:rPr>
              <m:t>Ca</m:t>
            </m:r>
          </m:sub>
        </m:sSub>
      </m:oMath>
      <w:r>
        <w:rPr>
          <w:rFonts w:eastAsiaTheme="minorEastAsia"/>
        </w:rPr>
        <w:t>??</w:t>
      </w:r>
    </w:p>
  </w:comment>
  <w:comment w:id="147" w:author="Noam Keidar" w:date="2021-11-21T11:48:00Z" w:initials="NK">
    <w:p w14:paraId="25AABF3A" w14:textId="39A2435B" w:rsidR="006C41AF" w:rsidRDefault="006C41AF">
      <w:pPr>
        <w:pStyle w:val="CommentText"/>
      </w:pPr>
      <w:r>
        <w:rPr>
          <w:rStyle w:val="CommentReference"/>
        </w:rPr>
        <w:annotationRef/>
      </w:r>
      <w:r>
        <w:t>Same</w:t>
      </w:r>
    </w:p>
  </w:comment>
  <w:comment w:id="148" w:author="Noam Keidar" w:date="2021-11-21T11:55:00Z" w:initials="NK">
    <w:p w14:paraId="0A84666B" w14:textId="17D79321" w:rsidR="00257889" w:rsidRDefault="00257889">
      <w:pPr>
        <w:pStyle w:val="CommentText"/>
      </w:pPr>
      <w:r>
        <w:rPr>
          <w:rStyle w:val="CommentReference"/>
        </w:rPr>
        <w:annotationRef/>
      </w:r>
      <w:r>
        <w:t xml:space="preserve">Should it be </w:t>
      </w:r>
      <m:oMath>
        <m:r>
          <w:rPr>
            <w:rFonts w:ascii="Cambria Math" w:hAnsi="Cambria Math"/>
          </w:rPr>
          <m:t>d</m:t>
        </m:r>
        <m:r>
          <m:rPr>
            <m:sty m:val="p"/>
          </m:rPr>
          <w:rPr>
            <w:rFonts w:ascii="Cambria Math" w:hAnsi="Cambria Math"/>
          </w:rPr>
          <m:t>Δ</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m</m:t>
            </m:r>
          </m:sub>
        </m:sSub>
      </m:oMath>
      <w:r>
        <w:rPr>
          <w:rFonts w:eastAsiaTheme="minorEastAsia"/>
        </w:rPr>
        <w:t>??</w:t>
      </w:r>
    </w:p>
  </w:comment>
  <w:comment w:id="149" w:author="Noam Keidar" w:date="2021-11-21T11:59:00Z" w:initials="NK">
    <w:p w14:paraId="4E79ED7F" w14:textId="02D8FF9D" w:rsidR="0070093B" w:rsidRDefault="0070093B">
      <w:pPr>
        <w:pStyle w:val="CommentText"/>
      </w:pPr>
      <w:r>
        <w:rPr>
          <w:rStyle w:val="CommentReference"/>
        </w:rPr>
        <w:annotationRef/>
      </w:r>
      <w:r>
        <w:t xml:space="preserve">Should it be </w:t>
      </w:r>
      <m:oMath>
        <m:sSub>
          <m:sSubPr>
            <m:ctrlPr>
              <w:rPr>
                <w:rFonts w:ascii="Cambria Math" w:hAnsi="Cambria Math"/>
                <w:i/>
              </w:rPr>
            </m:ctrlPr>
          </m:sSubPr>
          <m:e>
            <m:r>
              <w:rPr>
                <w:rFonts w:ascii="Cambria Math" w:hAnsi="Cambria Math"/>
              </w:rPr>
              <m:t>J</m:t>
            </m:r>
          </m:e>
          <m:sub>
            <m:r>
              <w:rPr>
                <w:rFonts w:ascii="Cambria Math" w:hAnsi="Cambria Math"/>
              </w:rPr>
              <m:t>NaCa</m:t>
            </m:r>
          </m:sub>
        </m:sSub>
      </m:oMath>
      <w:r>
        <w:rPr>
          <w:rFonts w:eastAsiaTheme="minorEastAsia"/>
        </w:rPr>
        <w:t>??</w:t>
      </w:r>
    </w:p>
  </w:comment>
  <w:comment w:id="150" w:author="Noam Keidar" w:date="2021-11-18T11:53:00Z" w:initials="NK">
    <w:p w14:paraId="4CAB40E5" w14:textId="0F13D122" w:rsidR="004F13A7" w:rsidRDefault="004F13A7">
      <w:pPr>
        <w:pStyle w:val="CommentText"/>
      </w:pPr>
      <w:r>
        <w:rPr>
          <w:rStyle w:val="CommentReference"/>
        </w:rPr>
        <w:annotationRef/>
      </w:r>
      <w:r>
        <w:rPr>
          <w:rFonts w:eastAsiaTheme="minorEastAsia"/>
        </w:rPr>
        <w:t xml:space="preserve">I think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eastAsiaTheme="minorEastAsia"/>
        </w:rPr>
        <w:t xml:space="preserve"> is not defined anywhere</w:t>
      </w:r>
    </w:p>
  </w:comment>
  <w:comment w:id="151" w:author="Noam Keidar" w:date="2021-11-21T09:33:00Z" w:initials="NK">
    <w:p w14:paraId="2BF932C7" w14:textId="77777777" w:rsidR="00790FD8" w:rsidRDefault="00790FD8">
      <w:pPr>
        <w:pStyle w:val="CommentText"/>
      </w:pPr>
      <w:r>
        <w:rPr>
          <w:rStyle w:val="CommentReference"/>
        </w:rPr>
        <w:annotationRef/>
      </w:r>
      <w:r>
        <w:t>Mismatch with code, in the code:</w:t>
      </w:r>
    </w:p>
    <w:p w14:paraId="715D67D8" w14:textId="4636DB10" w:rsidR="00790FD8" w:rsidRPr="00790FD8" w:rsidRDefault="00790FD8">
      <w:pPr>
        <w:pStyle w:val="CommentText"/>
        <w:rPr>
          <w:vertAlign w:val="subscript"/>
        </w:rPr>
      </w:pPr>
      <m:oMathPara>
        <m:oMath>
          <m:f>
            <m:fPr>
              <m:ctrlPr>
                <w:rPr>
                  <w:rFonts w:ascii="Cambria Math" w:hAnsi="Cambria Math"/>
                  <w:i/>
                  <w:vertAlign w:val="subscript"/>
                </w:rPr>
              </m:ctrlPr>
            </m:fPr>
            <m:num>
              <m:r>
                <w:rPr>
                  <w:rFonts w:ascii="Cambria Math" w:hAnsi="Cambria Math"/>
                  <w:vertAlign w:val="subscript"/>
                </w:rPr>
                <m:t>1.02</m:t>
              </m:r>
            </m:num>
            <m:den>
              <m:r>
                <w:rPr>
                  <w:rFonts w:ascii="Cambria Math" w:hAnsi="Cambria Math"/>
                  <w:vertAlign w:val="subscript"/>
                </w:rPr>
                <m:t xml:space="preserve">1 + </m:t>
              </m:r>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K</m:t>
                          </m:r>
                        </m:e>
                        <m:sub>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ATP</m:t>
                              </m:r>
                            </m:sub>
                          </m:sSub>
                        </m:sub>
                      </m:sSub>
                    </m:num>
                    <m:den>
                      <m:r>
                        <w:rPr>
                          <w:rFonts w:ascii="Cambria Math" w:hAnsi="Cambria Math"/>
                          <w:vertAlign w:val="subscript"/>
                        </w:rPr>
                        <m:t>AT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den>
                  </m:f>
                </m:e>
              </m:d>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1 +</m:t>
                  </m:r>
                  <m:f>
                    <m:fPr>
                      <m:ctrlPr>
                        <w:rPr>
                          <w:rFonts w:ascii="Cambria Math" w:hAnsi="Cambria Math"/>
                          <w:i/>
                          <w:vertAlign w:val="subscript"/>
                        </w:rPr>
                      </m:ctrlPr>
                    </m:fPr>
                    <m:num>
                      <m:r>
                        <w:rPr>
                          <w:rFonts w:ascii="Cambria Math" w:hAnsi="Cambria Math"/>
                          <w:vertAlign w:val="subscript"/>
                        </w:rPr>
                        <m:t>CATPi - AT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num>
                    <m:den>
                      <m:sSub>
                        <m:sSubPr>
                          <m:ctrlPr>
                            <w:rPr>
                              <w:rFonts w:ascii="Cambria Math" w:hAnsi="Cambria Math"/>
                              <w:i/>
                              <w:vertAlign w:val="subscript"/>
                            </w:rPr>
                          </m:ctrlPr>
                        </m:sSubPr>
                        <m:e>
                          <m:r>
                            <w:rPr>
                              <w:rFonts w:ascii="Cambria Math" w:hAnsi="Cambria Math"/>
                              <w:vertAlign w:val="subscript"/>
                            </w:rPr>
                            <m:t>K</m:t>
                          </m:r>
                        </m:e>
                        <m:sub>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ADP</m:t>
                              </m:r>
                            </m:sub>
                          </m:sSub>
                        </m:sub>
                      </m:sSub>
                    </m:den>
                  </m:f>
                </m:e>
              </m:d>
            </m:den>
          </m:f>
        </m:oMath>
      </m:oMathPara>
    </w:p>
  </w:comment>
  <w:comment w:id="152" w:author="Noam Keidar" w:date="2021-11-21T09:38:00Z" w:initials="NK">
    <w:p w14:paraId="6DDBDB3C" w14:textId="604ED3A1" w:rsidR="00790FD8" w:rsidRDefault="00790FD8">
      <w:pPr>
        <w:pStyle w:val="CommentText"/>
      </w:pPr>
      <w:r>
        <w:rPr>
          <w:rStyle w:val="CommentReference"/>
        </w:rPr>
        <w:annotationRef/>
      </w:r>
      <w:r>
        <w:t xml:space="preserve">Seems </w:t>
      </w:r>
      <m:oMath>
        <m:r>
          <w:rPr>
            <w:rFonts w:ascii="Cambria Math" w:hAnsi="Cambria Math"/>
          </w:rPr>
          <m:t>AT</m:t>
        </m:r>
        <m:sSub>
          <m:sSubPr>
            <m:ctrlPr>
              <w:rPr>
                <w:rFonts w:ascii="Cambria Math" w:hAnsi="Cambria Math"/>
                <w:i/>
              </w:rPr>
            </m:ctrlPr>
          </m:sSubPr>
          <m:e>
            <m:r>
              <w:rPr>
                <w:rFonts w:ascii="Cambria Math" w:hAnsi="Cambria Math"/>
              </w:rPr>
              <m:t>P</m:t>
            </m:r>
          </m:e>
          <m:sub>
            <m:r>
              <w:rPr>
                <w:rFonts w:ascii="Cambria Math" w:hAnsi="Cambria Math"/>
              </w:rPr>
              <m:t>XB</m:t>
            </m:r>
          </m:sub>
        </m:sSub>
      </m:oMath>
      <w:r>
        <w:rPr>
          <w:rFonts w:eastAsiaTheme="minorEastAsia"/>
        </w:rPr>
        <w:t xml:space="preserve"> is never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14E8C" w15:done="0"/>
  <w15:commentEx w15:paraId="46A3C45E" w15:done="0"/>
  <w15:commentEx w15:paraId="3BF1DFCA" w15:done="0"/>
  <w15:commentEx w15:paraId="3B3469DB" w15:done="0"/>
  <w15:commentEx w15:paraId="03984BA3" w15:done="0"/>
  <w15:commentEx w15:paraId="60E3FC36" w15:done="0"/>
  <w15:commentEx w15:paraId="2DDF9DE1" w15:done="0"/>
  <w15:commentEx w15:paraId="3C7F075C" w15:done="0"/>
  <w15:commentEx w15:paraId="7D014F69" w15:done="0"/>
  <w15:commentEx w15:paraId="03561368" w15:done="0"/>
  <w15:commentEx w15:paraId="7E37FA7E" w15:done="0"/>
  <w15:commentEx w15:paraId="2F7A0DE9" w15:done="0"/>
  <w15:commentEx w15:paraId="6D72A82F" w15:done="0"/>
  <w15:commentEx w15:paraId="243457E4" w15:done="0"/>
  <w15:commentEx w15:paraId="167F208E" w15:done="0"/>
  <w15:commentEx w15:paraId="530F4B85" w15:done="0"/>
  <w15:commentEx w15:paraId="15C3BDDD" w15:done="0"/>
  <w15:commentEx w15:paraId="24842D01" w15:done="0"/>
  <w15:commentEx w15:paraId="072DC123" w15:done="0"/>
  <w15:commentEx w15:paraId="25AABF3A" w15:done="0"/>
  <w15:commentEx w15:paraId="0A84666B" w15:done="0"/>
  <w15:commentEx w15:paraId="4E79ED7F" w15:done="0"/>
  <w15:commentEx w15:paraId="4CAB40E5" w15:done="0"/>
  <w15:commentEx w15:paraId="715D67D8" w15:done="0"/>
  <w15:commentEx w15:paraId="6DDBDB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C5BE" w16cex:dateUtc="2021-11-21T11:18:00Z"/>
  <w16cex:commentExtensible w16cex:durableId="253FFACF" w16cex:dateUtc="2021-11-17T20:03:00Z"/>
  <w16cex:commentExtensible w16cex:durableId="2540051F" w16cex:dateUtc="2021-11-17T20:47:00Z"/>
  <w16cex:commentExtensible w16cex:durableId="25400757" w16cex:dateUtc="2021-11-17T20:57:00Z"/>
  <w16cex:commentExtensible w16cex:durableId="25400C03" w16cex:dateUtc="2021-11-17T21:17:00Z"/>
  <w16cex:commentExtensible w16cex:durableId="254017BD" w16cex:dateUtc="2021-11-17T22:07:00Z"/>
  <w16cex:commentExtensible w16cex:durableId="2540CEFA" w16cex:dateUtc="2021-11-18T11:09:00Z"/>
  <w16cex:commentExtensible w16cex:durableId="2540D12D" w16cex:dateUtc="2021-11-18T11:18:00Z"/>
  <w16cex:commentExtensible w16cex:durableId="2540D6D6" w16cex:dateUtc="2021-11-18T11:42:00Z"/>
  <w16cex:commentExtensible w16cex:durableId="2540D703" w16cex:dateUtc="2021-11-18T11:43:00Z"/>
  <w16cex:commentExtensible w16cex:durableId="2540DB7E" w16cex:dateUtc="2021-11-18T12:02:00Z"/>
  <w16cex:commentExtensible w16cex:durableId="25448AF7" w16cex:dateUtc="2021-11-21T07:08:00Z"/>
  <w16cex:commentExtensible w16cex:durableId="25448B95" w16cex:dateUtc="2021-11-21T07:10:00Z"/>
  <w16cex:commentExtensible w16cex:durableId="25448C56" w16cex:dateUtc="2021-11-21T07:13:00Z"/>
  <w16cex:commentExtensible w16cex:durableId="25448C81" w16cex:dateUtc="2021-11-21T07:14:00Z"/>
  <w16cex:commentExtensible w16cex:durableId="25448D93" w16cex:dateUtc="2021-11-21T07:19:00Z"/>
  <w16cex:commentExtensible w16cex:durableId="25448DC3" w16cex:dateUtc="2021-11-21T07:20:00Z"/>
  <w16cex:commentExtensible w16cex:durableId="2544AF6C" w16cex:dateUtc="2021-11-21T09:43:00Z"/>
  <w16cex:commentExtensible w16cex:durableId="2544B05B" w16cex:dateUtc="2021-11-21T09:47:00Z"/>
  <w16cex:commentExtensible w16cex:durableId="2544B09B" w16cex:dateUtc="2021-11-21T09:48:00Z"/>
  <w16cex:commentExtensible w16cex:durableId="2544B23A" w16cex:dateUtc="2021-11-21T09:55:00Z"/>
  <w16cex:commentExtensible w16cex:durableId="2544B31F" w16cex:dateUtc="2021-11-21T09:59:00Z"/>
  <w16cex:commentExtensible w16cex:durableId="2540BD4D" w16cex:dateUtc="2021-11-18T09:53:00Z"/>
  <w16cex:commentExtensible w16cex:durableId="254490F4" w16cex:dateUtc="2021-11-21T07:33:00Z"/>
  <w16cex:commentExtensible w16cex:durableId="254491FF" w16cex:dateUtc="2021-11-21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14E8C" w16cid:durableId="2544C5BE"/>
  <w16cid:commentId w16cid:paraId="46A3C45E" w16cid:durableId="253FFACF"/>
  <w16cid:commentId w16cid:paraId="3BF1DFCA" w16cid:durableId="2540051F"/>
  <w16cid:commentId w16cid:paraId="3B3469DB" w16cid:durableId="25400757"/>
  <w16cid:commentId w16cid:paraId="03984BA3" w16cid:durableId="25400C03"/>
  <w16cid:commentId w16cid:paraId="60E3FC36" w16cid:durableId="254017BD"/>
  <w16cid:commentId w16cid:paraId="2DDF9DE1" w16cid:durableId="2540CEFA"/>
  <w16cid:commentId w16cid:paraId="3C7F075C" w16cid:durableId="2540D12D"/>
  <w16cid:commentId w16cid:paraId="7D014F69" w16cid:durableId="2540D6D6"/>
  <w16cid:commentId w16cid:paraId="03561368" w16cid:durableId="2540D703"/>
  <w16cid:commentId w16cid:paraId="7E37FA7E" w16cid:durableId="2540DB7E"/>
  <w16cid:commentId w16cid:paraId="2F7A0DE9" w16cid:durableId="25448AF7"/>
  <w16cid:commentId w16cid:paraId="6D72A82F" w16cid:durableId="25448B95"/>
  <w16cid:commentId w16cid:paraId="243457E4" w16cid:durableId="25448C56"/>
  <w16cid:commentId w16cid:paraId="167F208E" w16cid:durableId="25448C81"/>
  <w16cid:commentId w16cid:paraId="530F4B85" w16cid:durableId="25448D93"/>
  <w16cid:commentId w16cid:paraId="15C3BDDD" w16cid:durableId="25448DC3"/>
  <w16cid:commentId w16cid:paraId="24842D01" w16cid:durableId="2544AF6C"/>
  <w16cid:commentId w16cid:paraId="072DC123" w16cid:durableId="2544B05B"/>
  <w16cid:commentId w16cid:paraId="25AABF3A" w16cid:durableId="2544B09B"/>
  <w16cid:commentId w16cid:paraId="0A84666B" w16cid:durableId="2544B23A"/>
  <w16cid:commentId w16cid:paraId="4E79ED7F" w16cid:durableId="2544B31F"/>
  <w16cid:commentId w16cid:paraId="4CAB40E5" w16cid:durableId="2540BD4D"/>
  <w16cid:commentId w16cid:paraId="715D67D8" w16cid:durableId="254490F4"/>
  <w16cid:commentId w16cid:paraId="6DDBDB3C" w16cid:durableId="254491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6F1"/>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6D407E"/>
    <w:multiLevelType w:val="multilevel"/>
    <w:tmpl w:val="4D6A29FA"/>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2"/>
      <w:numFmt w:val="decimal"/>
      <w:lvlText w:val="%1.%2.%3.%4.%5"/>
      <w:lvlJc w:val="left"/>
      <w:pPr>
        <w:ind w:left="1080"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30ADC"/>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C1332"/>
    <w:multiLevelType w:val="hybridMultilevel"/>
    <w:tmpl w:val="3BF46118"/>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AE64AF"/>
    <w:multiLevelType w:val="hybridMultilevel"/>
    <w:tmpl w:val="CA76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5724B"/>
    <w:multiLevelType w:val="hybridMultilevel"/>
    <w:tmpl w:val="C99CFFF2"/>
    <w:lvl w:ilvl="0" w:tplc="56DA3E24">
      <w:start w:val="10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D0BE8"/>
    <w:multiLevelType w:val="hybridMultilevel"/>
    <w:tmpl w:val="CAA8417C"/>
    <w:lvl w:ilvl="0" w:tplc="BC1E6658">
      <w:start w:val="1"/>
      <w:numFmt w:val="decimal"/>
      <w:lvlText w:val="(%1)             "/>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14053A3"/>
    <w:multiLevelType w:val="hybridMultilevel"/>
    <w:tmpl w:val="520A9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4F1D"/>
    <w:multiLevelType w:val="hybridMultilevel"/>
    <w:tmpl w:val="8B7E0652"/>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6C7024"/>
    <w:multiLevelType w:val="hybridMultilevel"/>
    <w:tmpl w:val="BF1ABA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B6A98"/>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AA679D8"/>
    <w:multiLevelType w:val="hybridMultilevel"/>
    <w:tmpl w:val="441418AA"/>
    <w:lvl w:ilvl="0" w:tplc="84949E24">
      <w:start w:val="1"/>
      <w:numFmt w:val="decimal"/>
      <w:lvlText w:val="(%1)"/>
      <w:lvlJc w:val="left"/>
      <w:pPr>
        <w:ind w:left="360" w:hanging="360"/>
      </w:pPr>
      <w:rPr>
        <w:rFonts w:asciiTheme="majorBidi" w:eastAsiaTheme="minorEastAsia" w:hAnsiTheme="majorBidi" w:cstheme="majorBidi" w:hint="default"/>
        <w:i w:val="0"/>
        <w:i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16EBA"/>
    <w:multiLevelType w:val="hybridMultilevel"/>
    <w:tmpl w:val="D4E2765C"/>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7A6700"/>
    <w:multiLevelType w:val="hybridMultilevel"/>
    <w:tmpl w:val="7AAA3F66"/>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FF34751"/>
    <w:multiLevelType w:val="hybridMultilevel"/>
    <w:tmpl w:val="BFD61548"/>
    <w:lvl w:ilvl="0" w:tplc="BC1E6658">
      <w:start w:val="1"/>
      <w:numFmt w:val="decimal"/>
      <w:lvlText w:val="(%1)             "/>
      <w:lvlJc w:val="left"/>
      <w:pPr>
        <w:ind w:left="720" w:hanging="360"/>
      </w:pPr>
      <w:rPr>
        <w:rFonts w:hint="default"/>
        <w:i w:val="0"/>
        <w:iCs/>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FA47CD"/>
    <w:multiLevelType w:val="hybridMultilevel"/>
    <w:tmpl w:val="6E123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672F2"/>
    <w:multiLevelType w:val="hybridMultilevel"/>
    <w:tmpl w:val="EDA6BA16"/>
    <w:lvl w:ilvl="0" w:tplc="42C0161E">
      <w:numFmt w:val="bullet"/>
      <w:lvlText w:val=""/>
      <w:lvlJc w:val="left"/>
      <w:pPr>
        <w:ind w:left="720" w:hanging="360"/>
      </w:pPr>
      <w:rPr>
        <w:rFonts w:ascii="Symbol" w:eastAsiaTheme="minorEastAsia" w:hAnsi="Symbol" w:cstheme="maj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3"/>
  </w:num>
  <w:num w:numId="5">
    <w:abstractNumId w:val="16"/>
  </w:num>
  <w:num w:numId="6">
    <w:abstractNumId w:val="8"/>
  </w:num>
  <w:num w:numId="7">
    <w:abstractNumId w:val="13"/>
  </w:num>
  <w:num w:numId="8">
    <w:abstractNumId w:val="6"/>
  </w:num>
  <w:num w:numId="9">
    <w:abstractNumId w:val="14"/>
  </w:num>
  <w:num w:numId="10">
    <w:abstractNumId w:val="12"/>
  </w:num>
  <w:num w:numId="11">
    <w:abstractNumId w:val="2"/>
  </w:num>
  <w:num w:numId="12">
    <w:abstractNumId w:val="0"/>
  </w:num>
  <w:num w:numId="13">
    <w:abstractNumId w:val="5"/>
  </w:num>
  <w:num w:numId="14">
    <w:abstractNumId w:val="7"/>
  </w:num>
  <w:num w:numId="15">
    <w:abstractNumId w:val="15"/>
  </w:num>
  <w:num w:numId="16">
    <w:abstractNumId w:val="1"/>
  </w:num>
  <w:num w:numId="17">
    <w:abstractNumId w:val="9"/>
  </w:num>
  <w:num w:numId="18">
    <w:abstractNumId w:val="5"/>
    <w:lvlOverride w:ilvl="0">
      <w:startOverride w:val="10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am Keidar">
    <w15:presenceInfo w15:providerId="None" w15:userId="Noam Kei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7051"/>
    <w:rsid w:val="000026B2"/>
    <w:rsid w:val="00002CF7"/>
    <w:rsid w:val="00011666"/>
    <w:rsid w:val="00073992"/>
    <w:rsid w:val="000B5CE2"/>
    <w:rsid w:val="000C77EB"/>
    <w:rsid w:val="00100CE0"/>
    <w:rsid w:val="00104406"/>
    <w:rsid w:val="001556AD"/>
    <w:rsid w:val="00166954"/>
    <w:rsid w:val="001A1DC8"/>
    <w:rsid w:val="001A795B"/>
    <w:rsid w:val="001C4597"/>
    <w:rsid w:val="001F65EC"/>
    <w:rsid w:val="0020137E"/>
    <w:rsid w:val="00217DE2"/>
    <w:rsid w:val="00257889"/>
    <w:rsid w:val="00271005"/>
    <w:rsid w:val="002766DD"/>
    <w:rsid w:val="002956ED"/>
    <w:rsid w:val="002A51D5"/>
    <w:rsid w:val="00303084"/>
    <w:rsid w:val="003079D3"/>
    <w:rsid w:val="00325C7E"/>
    <w:rsid w:val="00326D13"/>
    <w:rsid w:val="0037502D"/>
    <w:rsid w:val="003B5D7F"/>
    <w:rsid w:val="003C02D7"/>
    <w:rsid w:val="003F4F34"/>
    <w:rsid w:val="00413907"/>
    <w:rsid w:val="004316AA"/>
    <w:rsid w:val="00447B7B"/>
    <w:rsid w:val="00463D95"/>
    <w:rsid w:val="00494449"/>
    <w:rsid w:val="004A44A5"/>
    <w:rsid w:val="004B59B8"/>
    <w:rsid w:val="004E4D29"/>
    <w:rsid w:val="004F13A7"/>
    <w:rsid w:val="005006AD"/>
    <w:rsid w:val="00510720"/>
    <w:rsid w:val="00523E3F"/>
    <w:rsid w:val="005506B4"/>
    <w:rsid w:val="00593C19"/>
    <w:rsid w:val="005F3D8D"/>
    <w:rsid w:val="00607283"/>
    <w:rsid w:val="00613E8F"/>
    <w:rsid w:val="006327EF"/>
    <w:rsid w:val="006C41AF"/>
    <w:rsid w:val="0070093B"/>
    <w:rsid w:val="00704544"/>
    <w:rsid w:val="00747D71"/>
    <w:rsid w:val="00756D57"/>
    <w:rsid w:val="00790FD8"/>
    <w:rsid w:val="007F0696"/>
    <w:rsid w:val="00811F55"/>
    <w:rsid w:val="00832B27"/>
    <w:rsid w:val="008370DF"/>
    <w:rsid w:val="008516E5"/>
    <w:rsid w:val="00854578"/>
    <w:rsid w:val="008812DE"/>
    <w:rsid w:val="00884372"/>
    <w:rsid w:val="008D5BC3"/>
    <w:rsid w:val="0091399B"/>
    <w:rsid w:val="00960BF8"/>
    <w:rsid w:val="0099376C"/>
    <w:rsid w:val="009943EB"/>
    <w:rsid w:val="0099487B"/>
    <w:rsid w:val="009A25EE"/>
    <w:rsid w:val="009B5FAE"/>
    <w:rsid w:val="009C13EB"/>
    <w:rsid w:val="009F595A"/>
    <w:rsid w:val="00A213F8"/>
    <w:rsid w:val="00A30E3F"/>
    <w:rsid w:val="00A532BB"/>
    <w:rsid w:val="00A64B7B"/>
    <w:rsid w:val="00A77FE8"/>
    <w:rsid w:val="00A904C8"/>
    <w:rsid w:val="00A96A88"/>
    <w:rsid w:val="00AA288E"/>
    <w:rsid w:val="00AC43D4"/>
    <w:rsid w:val="00B037BE"/>
    <w:rsid w:val="00B2098C"/>
    <w:rsid w:val="00B440C8"/>
    <w:rsid w:val="00B62AF6"/>
    <w:rsid w:val="00BA44CD"/>
    <w:rsid w:val="00BD1361"/>
    <w:rsid w:val="00C11B2C"/>
    <w:rsid w:val="00C27051"/>
    <w:rsid w:val="00C53043"/>
    <w:rsid w:val="00C76EF5"/>
    <w:rsid w:val="00C934D9"/>
    <w:rsid w:val="00CB110A"/>
    <w:rsid w:val="00CF3AD8"/>
    <w:rsid w:val="00D02B2E"/>
    <w:rsid w:val="00D35072"/>
    <w:rsid w:val="00D47261"/>
    <w:rsid w:val="00D54A9C"/>
    <w:rsid w:val="00D91D28"/>
    <w:rsid w:val="00DD5B06"/>
    <w:rsid w:val="00DE69F0"/>
    <w:rsid w:val="00DF1D78"/>
    <w:rsid w:val="00DF264A"/>
    <w:rsid w:val="00E05C1B"/>
    <w:rsid w:val="00E06AC9"/>
    <w:rsid w:val="00E10BE3"/>
    <w:rsid w:val="00E578CF"/>
    <w:rsid w:val="00EA3A23"/>
    <w:rsid w:val="00EF53E2"/>
    <w:rsid w:val="00F2184C"/>
    <w:rsid w:val="00F22F60"/>
    <w:rsid w:val="00F874F4"/>
    <w:rsid w:val="00F90E5C"/>
    <w:rsid w:val="00FB4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291D02"/>
  <w15:docId w15:val="{C9C01DB2-EEAC-4FFF-A552-2B3F966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051"/>
    <w:pPr>
      <w:spacing w:after="200" w:line="276" w:lineRule="auto"/>
      <w:ind w:left="720"/>
      <w:contextualSpacing/>
    </w:pPr>
  </w:style>
  <w:style w:type="character" w:customStyle="1" w:styleId="ListParagraphChar">
    <w:name w:val="List Paragraph Char"/>
    <w:basedOn w:val="DefaultParagraphFont"/>
    <w:link w:val="ListParagraph"/>
    <w:uiPriority w:val="34"/>
    <w:rsid w:val="00C27051"/>
  </w:style>
  <w:style w:type="paragraph" w:styleId="Caption">
    <w:name w:val="caption"/>
    <w:basedOn w:val="Normal"/>
    <w:next w:val="Normal"/>
    <w:uiPriority w:val="35"/>
    <w:unhideWhenUsed/>
    <w:qFormat/>
    <w:rsid w:val="00C270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51"/>
  </w:style>
  <w:style w:type="paragraph" w:styleId="Footer">
    <w:name w:val="footer"/>
    <w:basedOn w:val="Normal"/>
    <w:link w:val="FooterChar"/>
    <w:uiPriority w:val="99"/>
    <w:unhideWhenUsed/>
    <w:rsid w:val="00C2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51"/>
  </w:style>
  <w:style w:type="character" w:customStyle="1" w:styleId="FootnoteTextChar">
    <w:name w:val="Footnote Text Char"/>
    <w:basedOn w:val="DefaultParagraphFont"/>
    <w:link w:val="FootnoteText"/>
    <w:uiPriority w:val="99"/>
    <w:semiHidden/>
    <w:rsid w:val="00C27051"/>
    <w:rPr>
      <w:sz w:val="20"/>
      <w:szCs w:val="20"/>
      <w:lang w:val="x-none"/>
    </w:rPr>
  </w:style>
  <w:style w:type="paragraph" w:styleId="FootnoteText">
    <w:name w:val="footnote text"/>
    <w:basedOn w:val="Normal"/>
    <w:link w:val="FootnoteTextChar"/>
    <w:uiPriority w:val="99"/>
    <w:semiHidden/>
    <w:unhideWhenUsed/>
    <w:rsid w:val="00C27051"/>
    <w:pPr>
      <w:spacing w:after="0" w:line="240" w:lineRule="auto"/>
    </w:pPr>
    <w:rPr>
      <w:sz w:val="20"/>
      <w:szCs w:val="20"/>
      <w:lang w:val="x-none"/>
    </w:rPr>
  </w:style>
  <w:style w:type="character" w:styleId="PlaceholderText">
    <w:name w:val="Placeholder Text"/>
    <w:basedOn w:val="DefaultParagraphFont"/>
    <w:uiPriority w:val="99"/>
    <w:semiHidden/>
    <w:rsid w:val="009F595A"/>
    <w:rPr>
      <w:color w:val="808080"/>
    </w:rPr>
  </w:style>
  <w:style w:type="character" w:styleId="CommentReference">
    <w:name w:val="annotation reference"/>
    <w:basedOn w:val="DefaultParagraphFont"/>
    <w:uiPriority w:val="99"/>
    <w:semiHidden/>
    <w:unhideWhenUsed/>
    <w:rsid w:val="0091399B"/>
    <w:rPr>
      <w:sz w:val="16"/>
      <w:szCs w:val="16"/>
    </w:rPr>
  </w:style>
  <w:style w:type="paragraph" w:styleId="CommentText">
    <w:name w:val="annotation text"/>
    <w:basedOn w:val="Normal"/>
    <w:link w:val="CommentTextChar"/>
    <w:uiPriority w:val="99"/>
    <w:semiHidden/>
    <w:unhideWhenUsed/>
    <w:rsid w:val="0091399B"/>
    <w:pPr>
      <w:spacing w:line="240" w:lineRule="auto"/>
    </w:pPr>
    <w:rPr>
      <w:sz w:val="20"/>
      <w:szCs w:val="20"/>
    </w:rPr>
  </w:style>
  <w:style w:type="character" w:customStyle="1" w:styleId="CommentTextChar">
    <w:name w:val="Comment Text Char"/>
    <w:basedOn w:val="DefaultParagraphFont"/>
    <w:link w:val="CommentText"/>
    <w:uiPriority w:val="99"/>
    <w:semiHidden/>
    <w:rsid w:val="0091399B"/>
    <w:rPr>
      <w:sz w:val="20"/>
      <w:szCs w:val="20"/>
    </w:rPr>
  </w:style>
  <w:style w:type="paragraph" w:styleId="CommentSubject">
    <w:name w:val="annotation subject"/>
    <w:basedOn w:val="CommentText"/>
    <w:next w:val="CommentText"/>
    <w:link w:val="CommentSubjectChar"/>
    <w:uiPriority w:val="99"/>
    <w:semiHidden/>
    <w:unhideWhenUsed/>
    <w:rsid w:val="0091399B"/>
    <w:rPr>
      <w:b/>
      <w:bCs/>
    </w:rPr>
  </w:style>
  <w:style w:type="character" w:customStyle="1" w:styleId="CommentSubjectChar">
    <w:name w:val="Comment Subject Char"/>
    <w:basedOn w:val="CommentTextChar"/>
    <w:link w:val="CommentSubject"/>
    <w:uiPriority w:val="99"/>
    <w:semiHidden/>
    <w:rsid w:val="00913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8312">
      <w:bodyDiv w:val="1"/>
      <w:marLeft w:val="0"/>
      <w:marRight w:val="0"/>
      <w:marTop w:val="0"/>
      <w:marBottom w:val="0"/>
      <w:divBdr>
        <w:top w:val="none" w:sz="0" w:space="0" w:color="auto"/>
        <w:left w:val="none" w:sz="0" w:space="0" w:color="auto"/>
        <w:bottom w:val="none" w:sz="0" w:space="0" w:color="auto"/>
        <w:right w:val="none" w:sz="0" w:space="0" w:color="auto"/>
      </w:divBdr>
      <w:divsChild>
        <w:div w:id="25452007">
          <w:marLeft w:val="0"/>
          <w:marRight w:val="0"/>
          <w:marTop w:val="0"/>
          <w:marBottom w:val="0"/>
          <w:divBdr>
            <w:top w:val="none" w:sz="0" w:space="0" w:color="auto"/>
            <w:left w:val="none" w:sz="0" w:space="0" w:color="auto"/>
            <w:bottom w:val="none" w:sz="0" w:space="0" w:color="auto"/>
            <w:right w:val="none" w:sz="0" w:space="0" w:color="auto"/>
          </w:divBdr>
          <w:divsChild>
            <w:div w:id="1448499583">
              <w:marLeft w:val="0"/>
              <w:marRight w:val="0"/>
              <w:marTop w:val="0"/>
              <w:marBottom w:val="0"/>
              <w:divBdr>
                <w:top w:val="none" w:sz="0" w:space="0" w:color="auto"/>
                <w:left w:val="none" w:sz="0" w:space="0" w:color="auto"/>
                <w:bottom w:val="none" w:sz="0" w:space="0" w:color="auto"/>
                <w:right w:val="none" w:sz="0" w:space="0" w:color="auto"/>
              </w:divBdr>
            </w:div>
            <w:div w:id="2066365973">
              <w:marLeft w:val="0"/>
              <w:marRight w:val="0"/>
              <w:marTop w:val="0"/>
              <w:marBottom w:val="0"/>
              <w:divBdr>
                <w:top w:val="none" w:sz="0" w:space="0" w:color="auto"/>
                <w:left w:val="none" w:sz="0" w:space="0" w:color="auto"/>
                <w:bottom w:val="none" w:sz="0" w:space="0" w:color="auto"/>
                <w:right w:val="none" w:sz="0" w:space="0" w:color="auto"/>
              </w:divBdr>
            </w:div>
            <w:div w:id="1069959923">
              <w:marLeft w:val="0"/>
              <w:marRight w:val="0"/>
              <w:marTop w:val="0"/>
              <w:marBottom w:val="0"/>
              <w:divBdr>
                <w:top w:val="none" w:sz="0" w:space="0" w:color="auto"/>
                <w:left w:val="none" w:sz="0" w:space="0" w:color="auto"/>
                <w:bottom w:val="none" w:sz="0" w:space="0" w:color="auto"/>
                <w:right w:val="none" w:sz="0" w:space="0" w:color="auto"/>
              </w:divBdr>
            </w:div>
            <w:div w:id="1533572230">
              <w:marLeft w:val="0"/>
              <w:marRight w:val="0"/>
              <w:marTop w:val="0"/>
              <w:marBottom w:val="0"/>
              <w:divBdr>
                <w:top w:val="none" w:sz="0" w:space="0" w:color="auto"/>
                <w:left w:val="none" w:sz="0" w:space="0" w:color="auto"/>
                <w:bottom w:val="none" w:sz="0" w:space="0" w:color="auto"/>
                <w:right w:val="none" w:sz="0" w:space="0" w:color="auto"/>
              </w:divBdr>
            </w:div>
            <w:div w:id="1874422641">
              <w:marLeft w:val="0"/>
              <w:marRight w:val="0"/>
              <w:marTop w:val="0"/>
              <w:marBottom w:val="0"/>
              <w:divBdr>
                <w:top w:val="none" w:sz="0" w:space="0" w:color="auto"/>
                <w:left w:val="none" w:sz="0" w:space="0" w:color="auto"/>
                <w:bottom w:val="none" w:sz="0" w:space="0" w:color="auto"/>
                <w:right w:val="none" w:sz="0" w:space="0" w:color="auto"/>
              </w:divBdr>
            </w:div>
            <w:div w:id="2125611817">
              <w:marLeft w:val="0"/>
              <w:marRight w:val="0"/>
              <w:marTop w:val="0"/>
              <w:marBottom w:val="0"/>
              <w:divBdr>
                <w:top w:val="none" w:sz="0" w:space="0" w:color="auto"/>
                <w:left w:val="none" w:sz="0" w:space="0" w:color="auto"/>
                <w:bottom w:val="none" w:sz="0" w:space="0" w:color="auto"/>
                <w:right w:val="none" w:sz="0" w:space="0" w:color="auto"/>
              </w:divBdr>
            </w:div>
            <w:div w:id="6465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297">
      <w:bodyDiv w:val="1"/>
      <w:marLeft w:val="0"/>
      <w:marRight w:val="0"/>
      <w:marTop w:val="0"/>
      <w:marBottom w:val="0"/>
      <w:divBdr>
        <w:top w:val="none" w:sz="0" w:space="0" w:color="auto"/>
        <w:left w:val="none" w:sz="0" w:space="0" w:color="auto"/>
        <w:bottom w:val="none" w:sz="0" w:space="0" w:color="auto"/>
        <w:right w:val="none" w:sz="0" w:space="0" w:color="auto"/>
      </w:divBdr>
      <w:divsChild>
        <w:div w:id="937249868">
          <w:marLeft w:val="0"/>
          <w:marRight w:val="0"/>
          <w:marTop w:val="0"/>
          <w:marBottom w:val="0"/>
          <w:divBdr>
            <w:top w:val="none" w:sz="0" w:space="0" w:color="auto"/>
            <w:left w:val="none" w:sz="0" w:space="0" w:color="auto"/>
            <w:bottom w:val="none" w:sz="0" w:space="0" w:color="auto"/>
            <w:right w:val="none" w:sz="0" w:space="0" w:color="auto"/>
          </w:divBdr>
          <w:divsChild>
            <w:div w:id="8095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445">
      <w:bodyDiv w:val="1"/>
      <w:marLeft w:val="0"/>
      <w:marRight w:val="0"/>
      <w:marTop w:val="0"/>
      <w:marBottom w:val="0"/>
      <w:divBdr>
        <w:top w:val="none" w:sz="0" w:space="0" w:color="auto"/>
        <w:left w:val="none" w:sz="0" w:space="0" w:color="auto"/>
        <w:bottom w:val="none" w:sz="0" w:space="0" w:color="auto"/>
        <w:right w:val="none" w:sz="0" w:space="0" w:color="auto"/>
      </w:divBdr>
      <w:divsChild>
        <w:div w:id="1824546474">
          <w:marLeft w:val="0"/>
          <w:marRight w:val="0"/>
          <w:marTop w:val="0"/>
          <w:marBottom w:val="0"/>
          <w:divBdr>
            <w:top w:val="none" w:sz="0" w:space="0" w:color="auto"/>
            <w:left w:val="none" w:sz="0" w:space="0" w:color="auto"/>
            <w:bottom w:val="none" w:sz="0" w:space="0" w:color="auto"/>
            <w:right w:val="none" w:sz="0" w:space="0" w:color="auto"/>
          </w:divBdr>
          <w:divsChild>
            <w:div w:id="21195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092">
      <w:bodyDiv w:val="1"/>
      <w:marLeft w:val="0"/>
      <w:marRight w:val="0"/>
      <w:marTop w:val="0"/>
      <w:marBottom w:val="0"/>
      <w:divBdr>
        <w:top w:val="none" w:sz="0" w:space="0" w:color="auto"/>
        <w:left w:val="none" w:sz="0" w:space="0" w:color="auto"/>
        <w:bottom w:val="none" w:sz="0" w:space="0" w:color="auto"/>
        <w:right w:val="none" w:sz="0" w:space="0" w:color="auto"/>
      </w:divBdr>
      <w:divsChild>
        <w:div w:id="1959138047">
          <w:marLeft w:val="0"/>
          <w:marRight w:val="0"/>
          <w:marTop w:val="0"/>
          <w:marBottom w:val="0"/>
          <w:divBdr>
            <w:top w:val="none" w:sz="0" w:space="0" w:color="auto"/>
            <w:left w:val="none" w:sz="0" w:space="0" w:color="auto"/>
            <w:bottom w:val="none" w:sz="0" w:space="0" w:color="auto"/>
            <w:right w:val="none" w:sz="0" w:space="0" w:color="auto"/>
          </w:divBdr>
          <w:divsChild>
            <w:div w:id="693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644">
      <w:bodyDiv w:val="1"/>
      <w:marLeft w:val="0"/>
      <w:marRight w:val="0"/>
      <w:marTop w:val="0"/>
      <w:marBottom w:val="0"/>
      <w:divBdr>
        <w:top w:val="none" w:sz="0" w:space="0" w:color="auto"/>
        <w:left w:val="none" w:sz="0" w:space="0" w:color="auto"/>
        <w:bottom w:val="none" w:sz="0" w:space="0" w:color="auto"/>
        <w:right w:val="none" w:sz="0" w:space="0" w:color="auto"/>
      </w:divBdr>
      <w:divsChild>
        <w:div w:id="1903563393">
          <w:marLeft w:val="0"/>
          <w:marRight w:val="0"/>
          <w:marTop w:val="0"/>
          <w:marBottom w:val="0"/>
          <w:divBdr>
            <w:top w:val="none" w:sz="0" w:space="0" w:color="auto"/>
            <w:left w:val="none" w:sz="0" w:space="0" w:color="auto"/>
            <w:bottom w:val="none" w:sz="0" w:space="0" w:color="auto"/>
            <w:right w:val="none" w:sz="0" w:space="0" w:color="auto"/>
          </w:divBdr>
          <w:divsChild>
            <w:div w:id="21207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C24-2E77-427A-A614-4DF57AE1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11032</TotalTime>
  <Pages>21</Pages>
  <Words>16720</Words>
  <Characters>95308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Kirschner</dc:creator>
  <cp:keywords/>
  <dc:description/>
  <cp:lastModifiedBy>Noam Keidar</cp:lastModifiedBy>
  <cp:revision>23</cp:revision>
  <dcterms:created xsi:type="dcterms:W3CDTF">2020-08-31T07:10:00Z</dcterms:created>
  <dcterms:modified xsi:type="dcterms:W3CDTF">2021-11-21T11:19:00Z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442453fe-6307-3f93-8779-c06b2275d94a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https://csl.mendeley.com/styles/467880551/apa</vt:lpwstr>
  </property>
  <property fmtid="{D5CDD505-2E9C-101B-9397-08002B2CF9AE}" pid="12" name="Mendeley Recent Style Name 3_1">
    <vt:lpwstr>American Psychological Association 6th edition - Noa Kirschner</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